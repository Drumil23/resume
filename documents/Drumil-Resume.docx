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1C1F" w14:textId="77777777" w:rsidR="003A2F1D" w:rsidRDefault="003A2F1D" w:rsidP="003A2F1D">
      <w:pPr>
        <w:pStyle w:val="Title"/>
        <w:pBdr>
          <w:bottom w:val="single" w:sz="4" w:space="1" w:color="auto"/>
        </w:pBdr>
        <w:spacing w:after="20"/>
        <w:rPr>
          <w:rFonts w:ascii="Arial" w:hAnsi="Arial" w:cs="Arial"/>
          <w:color w:val="000000"/>
          <w:sz w:val="28"/>
          <w:szCs w:val="28"/>
        </w:rPr>
      </w:pPr>
    </w:p>
    <w:p w14:paraId="1A717FF2" w14:textId="65E9EB4B" w:rsidR="003A2F1D" w:rsidRDefault="00D234D8" w:rsidP="003A2F1D">
      <w:pPr>
        <w:pStyle w:val="Title"/>
        <w:pBdr>
          <w:bottom w:val="single" w:sz="4" w:space="1" w:color="auto"/>
        </w:pBdr>
        <w:spacing w:after="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DRUMIL VIPUL KOTECHA</w:t>
      </w:r>
    </w:p>
    <w:p w14:paraId="0F46209D" w14:textId="6CB9516C" w:rsidR="003A2F1D" w:rsidRPr="00AC359F" w:rsidRDefault="00A66F03" w:rsidP="003A2F1D">
      <w:pPr>
        <w:pStyle w:val="Title"/>
        <w:pBdr>
          <w:bottom w:val="single" w:sz="4" w:space="1" w:color="auto"/>
        </w:pBdr>
        <w:spacing w:after="20"/>
        <w:rPr>
          <w:rFonts w:ascii="Arial" w:hAnsi="Arial" w:cs="Arial"/>
          <w:b w:val="0"/>
          <w:i/>
          <w:color w:val="000000"/>
          <w:sz w:val="18"/>
          <w:szCs w:val="18"/>
        </w:rPr>
      </w:pPr>
      <w:r>
        <w:rPr>
          <w:rFonts w:ascii="Arial" w:hAnsi="Arial" w:cs="Arial"/>
          <w:b w:val="0"/>
          <w:color w:val="000000"/>
          <w:sz w:val="18"/>
          <w:szCs w:val="18"/>
        </w:rPr>
        <w:t>drumil.kotecha</w:t>
      </w:r>
      <w:r w:rsidR="003A2F1D">
        <w:rPr>
          <w:rFonts w:ascii="Arial" w:hAnsi="Arial" w:cs="Arial"/>
          <w:b w:val="0"/>
          <w:color w:val="000000"/>
          <w:sz w:val="18"/>
          <w:szCs w:val="18"/>
        </w:rPr>
        <w:t>@gmail.com,</w:t>
      </w:r>
      <w:r w:rsidR="003A2F1D" w:rsidRPr="00AC359F">
        <w:rPr>
          <w:rFonts w:ascii="Arial" w:hAnsi="Arial" w:cs="Arial"/>
          <w:b w:val="0"/>
          <w:color w:val="000000"/>
          <w:sz w:val="18"/>
          <w:szCs w:val="18"/>
        </w:rPr>
        <w:t xml:space="preserve"> </w:t>
      </w:r>
      <w:r w:rsidR="003A2F1D">
        <w:rPr>
          <w:rFonts w:ascii="Arial" w:hAnsi="Arial" w:cs="Arial"/>
          <w:b w:val="0"/>
          <w:color w:val="000000"/>
          <w:sz w:val="18"/>
          <w:szCs w:val="18"/>
        </w:rPr>
        <w:t>+91</w:t>
      </w:r>
      <w:r>
        <w:rPr>
          <w:rFonts w:ascii="Arial" w:hAnsi="Arial" w:cs="Arial"/>
          <w:b w:val="0"/>
          <w:color w:val="000000"/>
          <w:sz w:val="18"/>
          <w:szCs w:val="18"/>
        </w:rPr>
        <w:t xml:space="preserve"> 92240 11875</w:t>
      </w:r>
    </w:p>
    <w:p w14:paraId="105DD545" w14:textId="77777777" w:rsidR="003A2F1D" w:rsidRDefault="003A2F1D" w:rsidP="003A2F1D">
      <w:pPr>
        <w:pStyle w:val="Heading3"/>
        <w:pBdr>
          <w:bottom w:val="single" w:sz="4" w:space="1" w:color="auto"/>
        </w:pBdr>
        <w:spacing w:before="0" w:after="60"/>
        <w:rPr>
          <w:rFonts w:ascii="Arial" w:hAnsi="Arial" w:cs="Arial"/>
          <w:sz w:val="22"/>
          <w:szCs w:val="22"/>
        </w:rPr>
      </w:pPr>
    </w:p>
    <w:p w14:paraId="7ACB6E50" w14:textId="77777777" w:rsidR="003A2F1D" w:rsidRPr="00B83CF6" w:rsidRDefault="003A2F1D" w:rsidP="003A2F1D">
      <w:pPr>
        <w:pStyle w:val="Heading3"/>
        <w:pBdr>
          <w:bottom w:val="single" w:sz="4" w:space="1" w:color="auto"/>
        </w:pBdr>
        <w:spacing w:before="0" w:after="60"/>
        <w:rPr>
          <w:rFonts w:ascii="Arial" w:hAnsi="Arial" w:cs="Arial"/>
          <w:sz w:val="22"/>
          <w:szCs w:val="22"/>
        </w:rPr>
      </w:pPr>
      <w:r w:rsidRPr="00B83CF6">
        <w:rPr>
          <w:rFonts w:ascii="Arial" w:hAnsi="Arial" w:cs="Arial"/>
          <w:sz w:val="22"/>
          <w:szCs w:val="22"/>
        </w:rPr>
        <w:t xml:space="preserve">EDUCATION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49C664B0" w14:textId="77777777" w:rsidTr="000C3BC8">
        <w:tc>
          <w:tcPr>
            <w:tcW w:w="3856" w:type="pct"/>
          </w:tcPr>
          <w:p w14:paraId="6953E061" w14:textId="1EC859A5" w:rsidR="003A2F1D" w:rsidRPr="00B83CF6" w:rsidRDefault="0049764A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9764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Mukesh Patel School of Technology Management &amp; Engineering,</w:t>
            </w:r>
            <w:r w:rsidR="003A2F1D">
              <w:rPr>
                <w:rFonts w:ascii="Arial" w:hAnsi="Arial" w:cs="Arial"/>
                <w:sz w:val="22"/>
                <w:szCs w:val="22"/>
                <w:lang w:val="en-US"/>
              </w:rPr>
              <w:t xml:space="preserve"> Mumbai, India</w:t>
            </w:r>
          </w:p>
        </w:tc>
        <w:tc>
          <w:tcPr>
            <w:tcW w:w="1144" w:type="pct"/>
          </w:tcPr>
          <w:p w14:paraId="51D3EA0A" w14:textId="29F85CF5" w:rsidR="003A2F1D" w:rsidRPr="00B83CF6" w:rsidRDefault="003A2F1D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     20</w:t>
            </w:r>
            <w:r w:rsidR="00B217D1">
              <w:rPr>
                <w:rFonts w:ascii="Arial" w:hAnsi="Arial" w:cs="Arial"/>
                <w:i/>
                <w:sz w:val="22"/>
                <w:szCs w:val="22"/>
                <w:lang w:val="en-US"/>
              </w:rPr>
              <w:t>19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-</w:t>
            </w:r>
            <w:r w:rsidR="002620EB">
              <w:rPr>
                <w:rFonts w:ascii="Arial" w:hAnsi="Arial" w:cs="Arial"/>
                <w:i/>
                <w:sz w:val="22"/>
                <w:szCs w:val="22"/>
                <w:lang w:val="en-US"/>
              </w:rPr>
              <w:t>2025</w:t>
            </w:r>
          </w:p>
        </w:tc>
      </w:tr>
    </w:tbl>
    <w:p w14:paraId="5B1192B8" w14:textId="1E5A068E" w:rsidR="003A2F1D" w:rsidRPr="000C3BC8" w:rsidRDefault="003A2F1D" w:rsidP="003A2F1D">
      <w:pPr>
        <w:rPr>
          <w:rFonts w:ascii="Arial" w:hAnsi="Arial" w:cs="Arial"/>
          <w:i/>
          <w:sz w:val="21"/>
          <w:szCs w:val="21"/>
          <w:lang w:val="en-US"/>
        </w:rPr>
      </w:pPr>
      <w:r w:rsidRPr="000C3BC8">
        <w:rPr>
          <w:rFonts w:ascii="Arial" w:hAnsi="Arial" w:cs="Arial"/>
          <w:i/>
          <w:sz w:val="21"/>
          <w:szCs w:val="21"/>
          <w:lang w:val="en-US"/>
        </w:rPr>
        <w:t xml:space="preserve">Bachelor of Technology </w:t>
      </w:r>
      <w:r w:rsidR="00A869B2">
        <w:rPr>
          <w:rFonts w:ascii="Arial" w:hAnsi="Arial" w:cs="Arial"/>
          <w:i/>
          <w:sz w:val="21"/>
          <w:szCs w:val="21"/>
          <w:lang w:val="en-US"/>
        </w:rPr>
        <w:t xml:space="preserve">(Integrated) </w:t>
      </w:r>
      <w:r w:rsidRPr="000C3BC8">
        <w:rPr>
          <w:rFonts w:ascii="Arial" w:hAnsi="Arial" w:cs="Arial"/>
          <w:i/>
          <w:sz w:val="21"/>
          <w:szCs w:val="21"/>
          <w:lang w:val="en-US"/>
        </w:rPr>
        <w:t>in Computer Engineering</w:t>
      </w:r>
    </w:p>
    <w:p w14:paraId="4C36946E" w14:textId="763413DC" w:rsidR="003A2F1D" w:rsidRPr="000C3BC8" w:rsidRDefault="00A869B2" w:rsidP="003A2F1D">
      <w:pPr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3.5</w:t>
      </w:r>
      <w:r w:rsidR="00622DF8">
        <w:rPr>
          <w:rFonts w:ascii="Arial" w:hAnsi="Arial" w:cs="Arial"/>
          <w:sz w:val="21"/>
          <w:szCs w:val="21"/>
          <w:lang w:val="en-US"/>
        </w:rPr>
        <w:t>9</w:t>
      </w:r>
      <w:r>
        <w:rPr>
          <w:rFonts w:ascii="Arial" w:hAnsi="Arial" w:cs="Arial"/>
          <w:sz w:val="21"/>
          <w:szCs w:val="21"/>
          <w:lang w:val="en-US"/>
        </w:rPr>
        <w:t>/</w:t>
      </w:r>
      <w:r w:rsidR="00BC069C">
        <w:rPr>
          <w:rFonts w:ascii="Arial" w:hAnsi="Arial" w:cs="Arial"/>
          <w:sz w:val="21"/>
          <w:szCs w:val="21"/>
          <w:lang w:val="en-US"/>
        </w:rPr>
        <w:t>4.00</w:t>
      </w:r>
      <w:r w:rsidR="003A2F1D" w:rsidRPr="000C3BC8">
        <w:rPr>
          <w:rFonts w:ascii="Arial" w:hAnsi="Arial" w:cs="Arial"/>
          <w:sz w:val="21"/>
          <w:szCs w:val="21"/>
          <w:lang w:val="en-US"/>
        </w:rPr>
        <w:t xml:space="preserve"> CGPA </w:t>
      </w:r>
    </w:p>
    <w:p w14:paraId="64E915E7" w14:textId="37AC9590" w:rsidR="003A2F1D" w:rsidRPr="000C3BC8" w:rsidRDefault="003A2F1D" w:rsidP="003A2F1D">
      <w:pPr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 w:rsidRPr="00675B89">
        <w:rPr>
          <w:rFonts w:ascii="Arial" w:hAnsi="Arial" w:cs="Arial"/>
          <w:sz w:val="21"/>
          <w:szCs w:val="21"/>
          <w:lang w:val="en-US"/>
        </w:rPr>
        <w:t>Research</w:t>
      </w:r>
      <w:r w:rsidRPr="000C3BC8">
        <w:rPr>
          <w:rFonts w:ascii="Arial" w:hAnsi="Arial" w:cs="Arial"/>
          <w:sz w:val="21"/>
          <w:szCs w:val="21"/>
          <w:lang w:val="en-US"/>
        </w:rPr>
        <w:t xml:space="preserve"> </w:t>
      </w:r>
      <w:r w:rsidR="00CF1977">
        <w:rPr>
          <w:rFonts w:ascii="Arial" w:hAnsi="Arial" w:cs="Arial"/>
          <w:sz w:val="21"/>
          <w:szCs w:val="21"/>
          <w:lang w:val="en-US"/>
        </w:rPr>
        <w:t>Papers</w:t>
      </w:r>
      <w:r w:rsidRPr="000C3BC8"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374E4BBD" w14:textId="0D8F39CB" w:rsidR="000A04E3" w:rsidRDefault="00FA6DD9" w:rsidP="003A2F1D">
      <w:pPr>
        <w:numPr>
          <w:ilvl w:val="1"/>
          <w:numId w:val="4"/>
        </w:numPr>
        <w:rPr>
          <w:rFonts w:ascii="Arial" w:hAnsi="Arial" w:cs="Arial"/>
          <w:sz w:val="21"/>
          <w:szCs w:val="21"/>
          <w:lang w:val="en-US"/>
        </w:rPr>
      </w:pPr>
      <w:r w:rsidRPr="00FA6DD9">
        <w:rPr>
          <w:rFonts w:ascii="Arial" w:hAnsi="Arial" w:cs="Arial"/>
          <w:sz w:val="21"/>
          <w:szCs w:val="21"/>
          <w:lang w:val="en-US"/>
        </w:rPr>
        <w:t>LawGIC-AI: A Context-Aware Agent-Driven Legal AI Chatbot for Indian Legislation using LLMs, RAG, and Semantic Search with Qdrant</w:t>
      </w:r>
    </w:p>
    <w:p w14:paraId="3471BE4C" w14:textId="723D3CF2" w:rsidR="00F57FF9" w:rsidRPr="00675B89" w:rsidRDefault="00F57FF9" w:rsidP="003A2F1D">
      <w:pPr>
        <w:numPr>
          <w:ilvl w:val="1"/>
          <w:numId w:val="4"/>
        </w:numPr>
        <w:rPr>
          <w:rFonts w:ascii="Arial" w:hAnsi="Arial" w:cs="Arial"/>
          <w:sz w:val="21"/>
          <w:szCs w:val="21"/>
          <w:lang w:val="en-US"/>
        </w:rPr>
      </w:pPr>
      <w:r w:rsidRPr="00F57FF9">
        <w:rPr>
          <w:rFonts w:ascii="Arial" w:hAnsi="Arial" w:cs="Arial"/>
          <w:sz w:val="21"/>
          <w:szCs w:val="21"/>
          <w:lang w:val="en-US"/>
        </w:rPr>
        <w:t>Multi-Objective Q-Learning for Adaptive Robot Cleaning</w:t>
      </w:r>
    </w:p>
    <w:p w14:paraId="6557FF84" w14:textId="212A5766" w:rsidR="00805C76" w:rsidRPr="00805C76" w:rsidRDefault="003A2F1D" w:rsidP="00805C7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3A2F1D">
        <w:rPr>
          <w:rFonts w:ascii="Arial" w:hAnsi="Arial" w:cs="Arial"/>
          <w:sz w:val="22"/>
          <w:szCs w:val="22"/>
          <w:lang w:val="en-US"/>
        </w:rPr>
        <w:t xml:space="preserve">Certifications </w:t>
      </w:r>
    </w:p>
    <w:p w14:paraId="23EDCEB6" w14:textId="44AB43B6" w:rsidR="00EC4874" w:rsidRDefault="00EC4874" w:rsidP="00D303B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Neo4j Certified Professional </w:t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E234EE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 xml:space="preserve"> </w:t>
      </w:r>
      <w:r w:rsidR="00E234EE">
        <w:rPr>
          <w:rFonts w:ascii="Arial" w:hAnsi="Arial" w:cs="Arial"/>
          <w:sz w:val="22"/>
          <w:szCs w:val="22"/>
          <w:lang w:val="en-US"/>
        </w:rPr>
        <w:t>July 2024</w:t>
      </w:r>
    </w:p>
    <w:p w14:paraId="57FC0DAD" w14:textId="79AB4D05" w:rsidR="005971E7" w:rsidRDefault="005971E7" w:rsidP="00D303B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IBM Data Analysis with Python </w:t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</w:r>
      <w:r w:rsidR="00C14849">
        <w:rPr>
          <w:rFonts w:ascii="Arial" w:hAnsi="Arial" w:cs="Arial"/>
          <w:sz w:val="22"/>
          <w:szCs w:val="22"/>
          <w:lang w:val="en-US"/>
        </w:rPr>
        <w:tab/>
        <w:t>June 2023</w:t>
      </w:r>
    </w:p>
    <w:p w14:paraId="4678593A" w14:textId="5D5C53EE" w:rsidR="00C14849" w:rsidRDefault="007A46CF" w:rsidP="00D303B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Accenture </w:t>
      </w:r>
      <w:r w:rsidRPr="007A46CF">
        <w:rPr>
          <w:rFonts w:ascii="Arial" w:hAnsi="Arial" w:cs="Arial"/>
          <w:sz w:val="22"/>
          <w:szCs w:val="22"/>
          <w:lang w:val="en-US"/>
        </w:rPr>
        <w:t>Virtual Experience Program Participant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April 2023</w:t>
      </w:r>
    </w:p>
    <w:p w14:paraId="42AD435A" w14:textId="6196064C" w:rsidR="00695C7B" w:rsidRDefault="00695C7B" w:rsidP="00D303B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KPMG </w:t>
      </w:r>
      <w:r w:rsidRPr="00695C7B">
        <w:rPr>
          <w:rFonts w:ascii="Arial" w:hAnsi="Arial" w:cs="Arial"/>
          <w:sz w:val="22"/>
          <w:szCs w:val="22"/>
          <w:lang w:val="en-US"/>
        </w:rPr>
        <w:t>Virtual Experience Program Participant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    March 2023</w:t>
      </w:r>
    </w:p>
    <w:p w14:paraId="3CE0FFAF" w14:textId="6C702A33" w:rsidR="00BB4C85" w:rsidRDefault="00BB4C85" w:rsidP="00D303B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BB4C85">
        <w:rPr>
          <w:rFonts w:ascii="Arial" w:hAnsi="Arial" w:cs="Arial"/>
          <w:sz w:val="22"/>
          <w:szCs w:val="22"/>
          <w:lang w:val="en-US"/>
        </w:rPr>
        <w:t>Tricentis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BB4C85">
        <w:rPr>
          <w:rFonts w:ascii="Arial" w:hAnsi="Arial" w:cs="Arial"/>
          <w:sz w:val="22"/>
          <w:szCs w:val="22"/>
          <w:lang w:val="en-US"/>
        </w:rPr>
        <w:t>Automation Specialist Level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    March 2023</w:t>
      </w:r>
    </w:p>
    <w:p w14:paraId="25466C57" w14:textId="3D12D040" w:rsidR="00A80F31" w:rsidRDefault="00A80F31" w:rsidP="00A80F3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BB4C85">
        <w:rPr>
          <w:rFonts w:ascii="Arial" w:hAnsi="Arial" w:cs="Arial"/>
          <w:sz w:val="22"/>
          <w:szCs w:val="22"/>
          <w:lang w:val="en-US"/>
        </w:rPr>
        <w:t>Tricentis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BB4C85">
        <w:rPr>
          <w:rFonts w:ascii="Arial" w:hAnsi="Arial" w:cs="Arial"/>
          <w:sz w:val="22"/>
          <w:szCs w:val="22"/>
          <w:lang w:val="en-US"/>
        </w:rPr>
        <w:t xml:space="preserve">Automation Specialist Level </w:t>
      </w:r>
      <w:r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    March 2023</w:t>
      </w:r>
    </w:p>
    <w:p w14:paraId="73102530" w14:textId="416B3EFF" w:rsidR="00FA54F9" w:rsidRPr="00FA54F9" w:rsidRDefault="00F62433" w:rsidP="00FA54F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D303BE">
        <w:rPr>
          <w:rFonts w:ascii="Arial" w:hAnsi="Arial" w:cs="Arial"/>
          <w:sz w:val="22"/>
          <w:szCs w:val="22"/>
          <w:lang w:val="en-US"/>
        </w:rPr>
        <w:t>GDSC MPSTME – Basics in Kotlin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D303BE">
        <w:rPr>
          <w:rFonts w:ascii="Arial" w:hAnsi="Arial" w:cs="Arial"/>
          <w:sz w:val="22"/>
          <w:szCs w:val="22"/>
          <w:lang w:val="en-US"/>
        </w:rPr>
        <w:t xml:space="preserve">                                       </w:t>
      </w:r>
      <w:r>
        <w:rPr>
          <w:rFonts w:ascii="Arial" w:hAnsi="Arial" w:cs="Arial"/>
          <w:sz w:val="22"/>
          <w:szCs w:val="22"/>
          <w:lang w:val="en-US"/>
        </w:rPr>
        <w:t xml:space="preserve">          </w:t>
      </w:r>
      <w:r w:rsidR="006B66E5">
        <w:rPr>
          <w:rFonts w:ascii="Arial" w:hAnsi="Arial" w:cs="Arial"/>
          <w:sz w:val="22"/>
          <w:szCs w:val="22"/>
          <w:lang w:val="en-US"/>
        </w:rPr>
        <w:t xml:space="preserve">     January</w:t>
      </w:r>
      <w:r w:rsidRPr="00D303BE">
        <w:rPr>
          <w:rFonts w:ascii="Arial" w:hAnsi="Arial" w:cs="Arial"/>
          <w:sz w:val="22"/>
          <w:szCs w:val="22"/>
          <w:lang w:val="en-US"/>
        </w:rPr>
        <w:t xml:space="preserve"> 202</w:t>
      </w:r>
      <w:r w:rsidR="006B66E5">
        <w:rPr>
          <w:rFonts w:ascii="Arial" w:hAnsi="Arial" w:cs="Arial"/>
          <w:sz w:val="22"/>
          <w:szCs w:val="22"/>
          <w:lang w:val="en-US"/>
        </w:rPr>
        <w:t>2</w:t>
      </w:r>
    </w:p>
    <w:p w14:paraId="7CD12249" w14:textId="2B945D1D" w:rsidR="003A2F1D" w:rsidRPr="00537F67" w:rsidRDefault="00D63E52" w:rsidP="00537F6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Kaggle Python Certification</w:t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</w:r>
      <w:r w:rsidR="00FA54F9">
        <w:rPr>
          <w:rFonts w:ascii="Arial" w:hAnsi="Arial" w:cs="Arial"/>
          <w:sz w:val="22"/>
          <w:szCs w:val="22"/>
          <w:lang w:val="en-US"/>
        </w:rPr>
        <w:tab/>
        <w:t xml:space="preserve">       October 2022</w:t>
      </w:r>
      <w:r w:rsidR="00537F6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F599A10" w14:textId="77777777" w:rsidR="003A2F1D" w:rsidRPr="000C3BC8" w:rsidRDefault="003A2F1D" w:rsidP="007613AC">
      <w:pPr>
        <w:rPr>
          <w:rFonts w:ascii="Arial" w:hAnsi="Arial" w:cs="Arial"/>
          <w:sz w:val="10"/>
          <w:szCs w:val="10"/>
          <w:lang w:val="en-US"/>
        </w:rPr>
      </w:pPr>
    </w:p>
    <w:p w14:paraId="63261067" w14:textId="77777777" w:rsidR="003A2F1D" w:rsidDel="007613AC" w:rsidRDefault="003A2F1D" w:rsidP="003A2F1D">
      <w:pPr>
        <w:rPr>
          <w:del w:id="0" w:author="Shaista Baljee" w:date="2024-01-17T18:49:00Z"/>
          <w:rFonts w:ascii="Arial" w:hAnsi="Arial" w:cs="Arial"/>
          <w:i/>
          <w:sz w:val="22"/>
          <w:szCs w:val="22"/>
          <w:lang w:val="en-US"/>
        </w:rPr>
      </w:pPr>
    </w:p>
    <w:p w14:paraId="0D4423DB" w14:textId="24C587F9" w:rsidR="003A2F1D" w:rsidRPr="00B83CF6" w:rsidRDefault="008D562D" w:rsidP="003A2F1D">
      <w:pPr>
        <w:pStyle w:val="Heading3"/>
        <w:pBdr>
          <w:bottom w:val="single" w:sz="4" w:space="1" w:color="auto"/>
        </w:pBdr>
        <w:spacing w:before="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3A2F1D" w:rsidRPr="00B83CF6">
        <w:rPr>
          <w:rFonts w:ascii="Arial" w:hAnsi="Arial" w:cs="Arial"/>
          <w:sz w:val="22"/>
          <w:szCs w:val="22"/>
        </w:rPr>
        <w:t>ORK EXPERIENCE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7F9EDE47" w14:textId="77777777" w:rsidTr="000C3BC8">
        <w:tc>
          <w:tcPr>
            <w:tcW w:w="3856" w:type="pct"/>
          </w:tcPr>
          <w:p w14:paraId="0A2032E6" w14:textId="04F7F06E" w:rsidR="003A2F1D" w:rsidRPr="003C4D93" w:rsidRDefault="00E24F32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bookmarkStart w:id="1" w:name="OLE_LINK1"/>
            <w:bookmarkStart w:id="2" w:name="OLE_LINK2"/>
            <w:r w:rsidRPr="00E24F32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Java Developer </w:t>
            </w:r>
            <w:r w:rsidR="003A2F1D" w:rsidRPr="00317FB5">
              <w:rPr>
                <w:rFonts w:ascii="Arial" w:hAnsi="Arial" w:cs="Arial"/>
                <w:b/>
                <w:sz w:val="22"/>
                <w:szCs w:val="22"/>
                <w:lang w:val="en-US"/>
              </w:rPr>
              <w:t>Intern</w:t>
            </w:r>
            <w:r w:rsidR="003A2F1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, </w:t>
            </w:r>
            <w:r w:rsidR="00BA00FC" w:rsidRPr="00BA00FC">
              <w:rPr>
                <w:rFonts w:ascii="Arial" w:hAnsi="Arial" w:cs="Arial"/>
                <w:bCs/>
                <w:sz w:val="22"/>
                <w:szCs w:val="22"/>
                <w:lang w:val="en-US"/>
              </w:rPr>
              <w:t>MyTradeZone B2B Networking, Sourcing &amp; Search</w:t>
            </w:r>
            <w:r w:rsidR="003A2F1D">
              <w:rPr>
                <w:rFonts w:ascii="Arial" w:hAnsi="Arial" w:cs="Arial"/>
                <w:bCs/>
                <w:sz w:val="22"/>
                <w:szCs w:val="22"/>
                <w:lang w:val="en-US"/>
              </w:rPr>
              <w:t>,</w:t>
            </w:r>
            <w:r w:rsidR="00BA00FC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Gujarat, </w:t>
            </w:r>
            <w:r w:rsidR="003A2F1D">
              <w:rPr>
                <w:rFonts w:ascii="Arial" w:hAnsi="Arial" w:cs="Arial"/>
                <w:bCs/>
                <w:sz w:val="22"/>
                <w:szCs w:val="22"/>
                <w:lang w:val="en-US"/>
              </w:rPr>
              <w:t>India</w:t>
            </w:r>
          </w:p>
        </w:tc>
        <w:tc>
          <w:tcPr>
            <w:tcW w:w="1144" w:type="pct"/>
          </w:tcPr>
          <w:p w14:paraId="104D46B9" w14:textId="6D0EACFF" w:rsidR="003A2F1D" w:rsidRPr="00B83CF6" w:rsidRDefault="003A2F1D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</w:t>
            </w:r>
            <w:r w:rsidR="00DB7639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</w:t>
            </w:r>
            <w:r w:rsidR="00015331">
              <w:rPr>
                <w:rFonts w:ascii="Arial" w:hAnsi="Arial" w:cs="Arial"/>
                <w:i/>
                <w:sz w:val="22"/>
                <w:szCs w:val="22"/>
                <w:lang w:val="en-US"/>
              </w:rPr>
              <w:t>Dec</w:t>
            </w:r>
            <w:r w:rsidR="00DB7639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 w:rsidR="00015331">
              <w:rPr>
                <w:rFonts w:ascii="Arial" w:hAnsi="Arial" w:cs="Arial"/>
                <w:i/>
                <w:sz w:val="22"/>
                <w:szCs w:val="22"/>
                <w:lang w:val="en-US"/>
              </w:rPr>
              <w:t>22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 w:rsidR="00F54667">
              <w:rPr>
                <w:rFonts w:ascii="Arial" w:hAnsi="Arial" w:cs="Arial"/>
                <w:i/>
                <w:sz w:val="22"/>
                <w:szCs w:val="22"/>
                <w:lang w:val="en-US"/>
              </w:rPr>
              <w:t>–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 w:rsidR="00D90B03">
              <w:rPr>
                <w:rFonts w:ascii="Arial" w:hAnsi="Arial" w:cs="Arial"/>
                <w:i/>
                <w:sz w:val="22"/>
                <w:szCs w:val="22"/>
                <w:lang w:val="en-US"/>
              </w:rPr>
              <w:t>Apr</w:t>
            </w:r>
            <w:r w:rsidR="00F54667">
              <w:rPr>
                <w:rFonts w:ascii="Arial" w:hAnsi="Arial" w:cs="Arial"/>
                <w:i/>
                <w:sz w:val="22"/>
                <w:szCs w:val="22"/>
                <w:lang w:val="en-US"/>
              </w:rPr>
              <w:t>il 23</w:t>
            </w:r>
          </w:p>
        </w:tc>
      </w:tr>
    </w:tbl>
    <w:bookmarkEnd w:id="1"/>
    <w:bookmarkEnd w:id="2"/>
    <w:p w14:paraId="2C440F78" w14:textId="3FDF40D4" w:rsidR="005279D1" w:rsidRDefault="005279D1" w:rsidP="003A2F1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5279D1">
        <w:rPr>
          <w:rFonts w:ascii="Arial" w:hAnsi="Arial" w:cs="Arial"/>
          <w:sz w:val="21"/>
          <w:szCs w:val="21"/>
        </w:rPr>
        <w:t>Learnt building production ready REST APIs in Spring Boot 3, JPA, Spring Security 6, JWT and MySQL.</w:t>
      </w:r>
    </w:p>
    <w:p w14:paraId="7BF54F32" w14:textId="77777777" w:rsidR="00415EDE" w:rsidRPr="000C3BC8" w:rsidRDefault="00415EDE" w:rsidP="00415EDE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57BC1901" w14:textId="77777777" w:rsidTr="000C3BC8">
        <w:tc>
          <w:tcPr>
            <w:tcW w:w="3856" w:type="pct"/>
          </w:tcPr>
          <w:p w14:paraId="7FB2027D" w14:textId="3945DA68" w:rsidR="003A2F1D" w:rsidRPr="003C4D93" w:rsidRDefault="005518EA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518E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Python/Django Developer </w:t>
            </w:r>
            <w:r w:rsidR="003A2F1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Intern</w:t>
            </w:r>
            <w:r w:rsidR="003A2F1D" w:rsidRPr="00B83CF6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3A2F1D" w:rsidRPr="00B83CF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DE4F43" w:rsidRPr="00DE4F43">
              <w:rPr>
                <w:rFonts w:ascii="Arial" w:hAnsi="Arial" w:cs="Arial"/>
                <w:bCs/>
                <w:sz w:val="22"/>
                <w:szCs w:val="22"/>
                <w:lang w:val="en-US"/>
              </w:rPr>
              <w:t>Trackpoint GPS Private Limited</w:t>
            </w:r>
            <w:r w:rsidR="003A2F1D">
              <w:rPr>
                <w:rFonts w:ascii="Arial" w:hAnsi="Arial" w:cs="Arial"/>
                <w:bCs/>
                <w:sz w:val="22"/>
                <w:szCs w:val="22"/>
                <w:lang w:val="en-US"/>
              </w:rPr>
              <w:t>, Mumbai</w:t>
            </w:r>
            <w:r w:rsidR="003A2F1D">
              <w:rPr>
                <w:rFonts w:ascii="Arial" w:hAnsi="Arial" w:cs="Arial"/>
                <w:sz w:val="22"/>
                <w:szCs w:val="22"/>
                <w:lang w:val="en-US"/>
              </w:rPr>
              <w:t xml:space="preserve">, India  </w:t>
            </w:r>
          </w:p>
        </w:tc>
        <w:tc>
          <w:tcPr>
            <w:tcW w:w="1144" w:type="pct"/>
          </w:tcPr>
          <w:p w14:paraId="6B16760F" w14:textId="31D63675" w:rsidR="003A2F1D" w:rsidRPr="00B83CF6" w:rsidRDefault="003A2F1D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 </w:t>
            </w:r>
            <w:r w:rsidR="00FB4089">
              <w:rPr>
                <w:rFonts w:ascii="Arial" w:hAnsi="Arial" w:cs="Arial"/>
                <w:i/>
                <w:sz w:val="22"/>
                <w:szCs w:val="22"/>
                <w:lang w:val="en-US"/>
              </w:rPr>
              <w:t>May</w:t>
            </w:r>
            <w:r w:rsidR="002B2665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– </w:t>
            </w:r>
            <w:r w:rsidR="002B2665">
              <w:rPr>
                <w:rFonts w:ascii="Arial" w:hAnsi="Arial" w:cs="Arial"/>
                <w:i/>
                <w:sz w:val="22"/>
                <w:szCs w:val="22"/>
                <w:lang w:val="en-US"/>
              </w:rPr>
              <w:t>July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20</w:t>
            </w:r>
            <w:r w:rsidR="00E74ADF">
              <w:rPr>
                <w:rFonts w:ascii="Arial" w:hAnsi="Arial" w:cs="Arial"/>
                <w:i/>
                <w:sz w:val="22"/>
                <w:szCs w:val="22"/>
                <w:lang w:val="en-US"/>
              </w:rPr>
              <w:t>23</w:t>
            </w:r>
          </w:p>
        </w:tc>
      </w:tr>
    </w:tbl>
    <w:p w14:paraId="1FE89568" w14:textId="2C8B5955" w:rsidR="006333E7" w:rsidRDefault="006333E7" w:rsidP="003A2F1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6333E7">
        <w:rPr>
          <w:rFonts w:ascii="Arial" w:hAnsi="Arial" w:cs="Arial"/>
          <w:sz w:val="21"/>
          <w:szCs w:val="21"/>
        </w:rPr>
        <w:t>Created app functionalities for “Tracking-App in South Africa” using Django.</w:t>
      </w:r>
    </w:p>
    <w:p w14:paraId="0D96C158" w14:textId="17BB1B11" w:rsidR="00E80AD1" w:rsidRDefault="00936EA4" w:rsidP="00E80AD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Experienced in </w:t>
      </w:r>
      <w:r w:rsidR="00AC479A" w:rsidRPr="00AC479A">
        <w:rPr>
          <w:rFonts w:ascii="Arial" w:hAnsi="Arial" w:cs="Arial"/>
          <w:sz w:val="21"/>
          <w:szCs w:val="21"/>
        </w:rPr>
        <w:t xml:space="preserve">working with Kafka, </w:t>
      </w:r>
      <w:r w:rsidR="007F6E07" w:rsidRPr="00AC479A">
        <w:rPr>
          <w:rFonts w:ascii="Arial" w:hAnsi="Arial" w:cs="Arial"/>
          <w:sz w:val="21"/>
          <w:szCs w:val="21"/>
        </w:rPr>
        <w:t>Prometheus,</w:t>
      </w:r>
      <w:r w:rsidR="00AC479A" w:rsidRPr="00AC479A">
        <w:rPr>
          <w:rFonts w:ascii="Arial" w:hAnsi="Arial" w:cs="Arial"/>
          <w:sz w:val="21"/>
          <w:szCs w:val="21"/>
        </w:rPr>
        <w:t xml:space="preserve"> and Ubuntu.</w:t>
      </w:r>
      <w:r w:rsidR="00524EB9">
        <w:rPr>
          <w:rFonts w:ascii="Arial" w:hAnsi="Arial" w:cs="Arial"/>
          <w:sz w:val="21"/>
          <w:szCs w:val="21"/>
        </w:rPr>
        <w:t xml:space="preserve"> </w:t>
      </w:r>
    </w:p>
    <w:p w14:paraId="6CB9AE10" w14:textId="77777777" w:rsidR="00415EDE" w:rsidRDefault="00415EDE" w:rsidP="00415EDE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E80AD1" w:rsidRPr="00B83CF6" w14:paraId="74E82B2D" w14:textId="77777777" w:rsidTr="00217E8F">
        <w:tc>
          <w:tcPr>
            <w:tcW w:w="3856" w:type="pct"/>
          </w:tcPr>
          <w:p w14:paraId="40253693" w14:textId="33C12836" w:rsidR="00A00F94" w:rsidRDefault="00F83DE5" w:rsidP="00A00F9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F83D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AI Cyber Lab Researcher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80AD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Intern</w:t>
            </w:r>
            <w:r w:rsidR="00E80AD1" w:rsidRPr="00B83CF6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E80AD1" w:rsidRPr="00B83CF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83DE5">
              <w:rPr>
                <w:rFonts w:ascii="Arial" w:hAnsi="Arial" w:cs="Arial"/>
                <w:bCs/>
                <w:sz w:val="22"/>
                <w:szCs w:val="22"/>
                <w:lang w:val="en-US"/>
              </w:rPr>
              <w:t>DeepCytes Cyber Labs (UK)</w:t>
            </w:r>
          </w:p>
          <w:p w14:paraId="2CF4FBD2" w14:textId="77777777" w:rsidR="0066599F" w:rsidRDefault="0066599F" w:rsidP="00A00F9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7AEA6FBF" w14:textId="77777777" w:rsidR="008E0C4F" w:rsidRPr="008E0C4F" w:rsidRDefault="008E0C4F" w:rsidP="008E0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21"/>
                <w:szCs w:val="21"/>
              </w:rPr>
            </w:pPr>
            <w:r w:rsidRPr="008E0C4F">
              <w:rPr>
                <w:rFonts w:ascii="Arial" w:hAnsi="Arial" w:cs="Arial"/>
                <w:iCs/>
                <w:sz w:val="21"/>
                <w:szCs w:val="21"/>
              </w:rPr>
              <w:t>Developed AI-driven solutions for cyber threat detection using machine learning and deep learning.</w:t>
            </w:r>
          </w:p>
          <w:p w14:paraId="0ECDED46" w14:textId="77777777" w:rsidR="008E0C4F" w:rsidRPr="008E0C4F" w:rsidRDefault="008E0C4F" w:rsidP="008E0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21"/>
                <w:szCs w:val="21"/>
              </w:rPr>
            </w:pPr>
            <w:r w:rsidRPr="008E0C4F">
              <w:rPr>
                <w:rFonts w:ascii="Arial" w:hAnsi="Arial" w:cs="Arial"/>
                <w:iCs/>
                <w:sz w:val="21"/>
                <w:szCs w:val="21"/>
              </w:rPr>
              <w:t>Designed LawGPT, an AI-powered tool for legal query handling, leveraging IPC data and semantic search.</w:t>
            </w:r>
          </w:p>
          <w:p w14:paraId="0D1445B6" w14:textId="77777777" w:rsidR="008E0C4F" w:rsidRPr="008E0C4F" w:rsidRDefault="008E0C4F" w:rsidP="008E0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21"/>
                <w:szCs w:val="21"/>
              </w:rPr>
            </w:pPr>
            <w:r w:rsidRPr="008E0C4F">
              <w:rPr>
                <w:rFonts w:ascii="Arial" w:hAnsi="Arial" w:cs="Arial"/>
                <w:iCs/>
                <w:sz w:val="21"/>
                <w:szCs w:val="21"/>
              </w:rPr>
              <w:t>Automated dark web scraping using Tor for secure data extraction and analysis.</w:t>
            </w:r>
          </w:p>
          <w:p w14:paraId="5DC32232" w14:textId="77777777" w:rsidR="008E0C4F" w:rsidRPr="008E0C4F" w:rsidRDefault="008E0C4F" w:rsidP="008E0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21"/>
                <w:szCs w:val="21"/>
              </w:rPr>
            </w:pPr>
            <w:r w:rsidRPr="008E0C4F">
              <w:rPr>
                <w:rFonts w:ascii="Arial" w:hAnsi="Arial" w:cs="Arial"/>
                <w:iCs/>
                <w:sz w:val="21"/>
                <w:szCs w:val="21"/>
              </w:rPr>
              <w:t>Enhanced XSS detection accuracy by 95% and reduced reporting efforts by 50% through custom scripting.</w:t>
            </w:r>
          </w:p>
          <w:p w14:paraId="7F4C7676" w14:textId="02D661C8" w:rsidR="00F83DE5" w:rsidRPr="003C4D93" w:rsidRDefault="008E0C4F" w:rsidP="008E0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E0C4F">
              <w:rPr>
                <w:rFonts w:ascii="Arial" w:hAnsi="Arial" w:cs="Arial"/>
                <w:iCs/>
                <w:sz w:val="21"/>
                <w:szCs w:val="21"/>
              </w:rPr>
              <w:t>Collaborated with OSINT and Red Team departments to innovate AI applications in cybersecurity.</w:t>
            </w:r>
          </w:p>
        </w:tc>
        <w:tc>
          <w:tcPr>
            <w:tcW w:w="1144" w:type="pct"/>
          </w:tcPr>
          <w:p w14:paraId="33699790" w14:textId="69B9C1BC" w:rsidR="00E80AD1" w:rsidRPr="00B83CF6" w:rsidRDefault="00E80AD1" w:rsidP="00217E8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  </w:t>
            </w:r>
            <w:r w:rsidR="001E7AB3">
              <w:rPr>
                <w:rFonts w:ascii="Arial" w:hAnsi="Arial" w:cs="Arial"/>
                <w:i/>
                <w:sz w:val="22"/>
                <w:szCs w:val="22"/>
                <w:lang w:val="en-US"/>
              </w:rPr>
              <w:t>Jun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– Dec 20</w:t>
            </w:r>
            <w:r w:rsidR="001E7AB3">
              <w:rPr>
                <w:rFonts w:ascii="Arial" w:hAnsi="Arial" w:cs="Arial"/>
                <w:i/>
                <w:sz w:val="22"/>
                <w:szCs w:val="22"/>
                <w:lang w:val="en-US"/>
              </w:rPr>
              <w:t>24</w:t>
            </w:r>
          </w:p>
        </w:tc>
      </w:tr>
    </w:tbl>
    <w:p w14:paraId="20BFD3DE" w14:textId="77777777" w:rsidR="00524EB9" w:rsidRPr="00524EB9" w:rsidRDefault="00524EB9" w:rsidP="00415EDE">
      <w:pPr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14:paraId="522257B1" w14:textId="77777777" w:rsidR="003A2F1D" w:rsidRPr="00FA5B49" w:rsidRDefault="003A2F1D" w:rsidP="003A2F1D">
      <w:pPr>
        <w:pStyle w:val="Heading3"/>
        <w:pBdr>
          <w:bottom w:val="single" w:sz="4" w:space="1" w:color="auto"/>
        </w:pBdr>
        <w:spacing w:before="0" w:after="0"/>
        <w:rPr>
          <w:rFonts w:ascii="Arial" w:hAnsi="Arial" w:cs="Arial"/>
          <w:sz w:val="12"/>
          <w:szCs w:val="12"/>
        </w:rPr>
      </w:pPr>
    </w:p>
    <w:p w14:paraId="3C217077" w14:textId="64F2D655" w:rsidR="003A2F1D" w:rsidRPr="00222232" w:rsidRDefault="003A2F1D" w:rsidP="00222232">
      <w:pPr>
        <w:pStyle w:val="Heading3"/>
        <w:pBdr>
          <w:bottom w:val="single" w:sz="4" w:space="1" w:color="auto"/>
        </w:pBdr>
        <w:spacing w:before="0" w:after="60"/>
        <w:rPr>
          <w:rFonts w:ascii="Arial" w:hAnsi="Arial" w:cs="Arial"/>
          <w:sz w:val="22"/>
          <w:szCs w:val="22"/>
        </w:rPr>
      </w:pPr>
      <w:r w:rsidRPr="00B83CF6">
        <w:rPr>
          <w:rFonts w:ascii="Arial" w:hAnsi="Arial" w:cs="Arial"/>
          <w:sz w:val="22"/>
          <w:szCs w:val="22"/>
        </w:rPr>
        <w:t>LEADERSHIP EXPERIENCE &amp; SIGNIFICANT ACHIEVEMENTS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5E8942F6" w14:textId="77777777" w:rsidTr="000C3BC8">
        <w:tc>
          <w:tcPr>
            <w:tcW w:w="3856" w:type="pct"/>
          </w:tcPr>
          <w:p w14:paraId="69E466A3" w14:textId="1A32868F" w:rsidR="003A2F1D" w:rsidRPr="00950FCE" w:rsidRDefault="003A2F1D" w:rsidP="000C3BC8">
            <w:pPr>
              <w:pStyle w:val="Heading5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Member</w:t>
            </w:r>
            <w:r>
              <w:rPr>
                <w:rFonts w:cs="Arial"/>
                <w:b w:val="0"/>
                <w:sz w:val="22"/>
                <w:szCs w:val="22"/>
              </w:rPr>
              <w:t xml:space="preserve">, </w:t>
            </w:r>
            <w:r w:rsidR="00EA10FD" w:rsidRPr="00EA10FD">
              <w:rPr>
                <w:rFonts w:cs="Arial"/>
                <w:b w:val="0"/>
                <w:sz w:val="22"/>
                <w:szCs w:val="22"/>
                <w:lang w:val="en-GB"/>
              </w:rPr>
              <w:t>Green Revolution</w:t>
            </w:r>
            <w:r w:rsidR="0080742A">
              <w:rPr>
                <w:rFonts w:cs="Arial"/>
                <w:b w:val="0"/>
                <w:sz w:val="22"/>
                <w:szCs w:val="22"/>
                <w:lang w:val="en-GB"/>
              </w:rPr>
              <w:t xml:space="preserve"> </w:t>
            </w:r>
            <w:r w:rsidR="0080742A" w:rsidRPr="0080742A">
              <w:rPr>
                <w:rFonts w:cs="Arial"/>
                <w:b w:val="0"/>
                <w:sz w:val="22"/>
                <w:szCs w:val="22"/>
                <w:lang w:val="en-GB"/>
              </w:rPr>
              <w:t>programme</w:t>
            </w:r>
            <w:r w:rsidR="0069769C">
              <w:rPr>
                <w:rFonts w:cs="Arial"/>
                <w:b w:val="0"/>
                <w:sz w:val="22"/>
                <w:szCs w:val="22"/>
                <w:lang w:val="en-GB"/>
              </w:rPr>
              <w:t xml:space="preserve">, </w:t>
            </w:r>
            <w:r w:rsidR="00D732B3" w:rsidRPr="00D732B3">
              <w:rPr>
                <w:rFonts w:cs="Arial"/>
                <w:b w:val="0"/>
                <w:sz w:val="22"/>
                <w:szCs w:val="22"/>
                <w:lang w:val="en-GB"/>
              </w:rPr>
              <w:t>ICCE</w:t>
            </w:r>
            <w:r w:rsidR="0069769C">
              <w:rPr>
                <w:rFonts w:cs="Arial"/>
                <w:b w:val="0"/>
                <w:sz w:val="22"/>
                <w:szCs w:val="22"/>
              </w:rPr>
              <w:t>,</w:t>
            </w:r>
            <w:r w:rsidR="00D732B3">
              <w:rPr>
                <w:rFonts w:cs="Arial"/>
                <w:b w:val="0"/>
                <w:sz w:val="22"/>
                <w:szCs w:val="22"/>
              </w:rPr>
              <w:t xml:space="preserve"> India</w:t>
            </w:r>
          </w:p>
        </w:tc>
        <w:tc>
          <w:tcPr>
            <w:tcW w:w="1144" w:type="pct"/>
          </w:tcPr>
          <w:p w14:paraId="7A425A25" w14:textId="313FE5B6" w:rsidR="003A2F1D" w:rsidRPr="00B83CF6" w:rsidRDefault="003A2F1D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  </w:t>
            </w:r>
            <w:r w:rsidR="008859B5">
              <w:rPr>
                <w:rFonts w:ascii="Arial" w:hAnsi="Arial" w:cs="Arial"/>
                <w:i/>
                <w:sz w:val="22"/>
                <w:szCs w:val="22"/>
                <w:lang w:val="en-US"/>
              </w:rPr>
              <w:t>Aug</w:t>
            </w:r>
            <w:r w:rsidR="009028F4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- Dec</w:t>
            </w:r>
            <w:r w:rsidR="008859B5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2019</w:t>
            </w:r>
          </w:p>
        </w:tc>
      </w:tr>
    </w:tbl>
    <w:p w14:paraId="52DACB95" w14:textId="29C52DA0" w:rsidR="003A2F1D" w:rsidRDefault="00C33E2C" w:rsidP="003A2F1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Participated in </w:t>
      </w:r>
      <w:r w:rsidR="00FF60B3" w:rsidRPr="008C51A7">
        <w:rPr>
          <w:rFonts w:ascii="Arial" w:hAnsi="Arial" w:cs="Arial"/>
          <w:sz w:val="22"/>
          <w:szCs w:val="22"/>
          <w:lang w:val="en-US"/>
        </w:rPr>
        <w:t>the International</w:t>
      </w:r>
      <w:r w:rsidR="008C51A7" w:rsidRPr="008C51A7">
        <w:rPr>
          <w:rFonts w:ascii="Arial" w:hAnsi="Arial" w:cs="Arial"/>
          <w:sz w:val="22"/>
          <w:szCs w:val="22"/>
          <w:lang w:val="en-US"/>
        </w:rPr>
        <w:t xml:space="preserve"> Centre for Culture &amp; Education (ICCE) in association with United Nations Framework Convention on Climate Change (UNFCCC), World Bank Institute, NASA Climate Change and government agencies, Green (R)evolution to fight against Climate Change.</w:t>
      </w:r>
    </w:p>
    <w:p w14:paraId="6AE835CC" w14:textId="77777777" w:rsidR="00FF60B3" w:rsidRPr="00222232" w:rsidRDefault="00FF60B3" w:rsidP="00047F82">
      <w:pPr>
        <w:rPr>
          <w:rFonts w:ascii="Arial" w:hAnsi="Arial" w:cs="Arial"/>
          <w:sz w:val="22"/>
          <w:szCs w:val="22"/>
          <w:lang w:val="en-US"/>
        </w:rPr>
      </w:pPr>
    </w:p>
    <w:p w14:paraId="2EC0E268" w14:textId="77777777" w:rsidR="003A2F1D" w:rsidRPr="000C3BC8" w:rsidRDefault="003A2F1D" w:rsidP="003A2F1D">
      <w:pPr>
        <w:ind w:left="360"/>
        <w:rPr>
          <w:rFonts w:ascii="Arial" w:hAnsi="Arial" w:cs="Arial"/>
          <w:sz w:val="10"/>
          <w:szCs w:val="1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18736FDB" w14:textId="77777777" w:rsidTr="000C3BC8">
        <w:tc>
          <w:tcPr>
            <w:tcW w:w="3856" w:type="pct"/>
          </w:tcPr>
          <w:p w14:paraId="38BA6A00" w14:textId="2F89EB04" w:rsidR="003A2F1D" w:rsidRPr="00950FCE" w:rsidRDefault="00974328" w:rsidP="000C3BC8">
            <w:pPr>
              <w:pStyle w:val="Heading5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Executive</w:t>
            </w:r>
            <w:r w:rsidR="003A2F1D">
              <w:rPr>
                <w:rFonts w:cs="Arial"/>
                <w:b w:val="0"/>
                <w:sz w:val="22"/>
                <w:szCs w:val="22"/>
              </w:rPr>
              <w:t>,</w:t>
            </w:r>
            <w:r w:rsidR="00E266F2">
              <w:rPr>
                <w:rFonts w:cs="Arial"/>
                <w:b w:val="0"/>
                <w:sz w:val="22"/>
                <w:szCs w:val="22"/>
              </w:rPr>
              <w:t xml:space="preserve"> Taqneeq</w:t>
            </w:r>
            <w:r w:rsidR="003A2F1D">
              <w:rPr>
                <w:b w:val="0"/>
              </w:rPr>
              <w:t>, Mumbai, India</w:t>
            </w:r>
            <w:r w:rsidR="003A2F1D" w:rsidRPr="001F4BAB">
              <w:rPr>
                <w:b w:val="0"/>
              </w:rPr>
              <w:t xml:space="preserve">                                                                                  </w:t>
            </w:r>
          </w:p>
        </w:tc>
        <w:tc>
          <w:tcPr>
            <w:tcW w:w="1144" w:type="pct"/>
          </w:tcPr>
          <w:p w14:paraId="62816102" w14:textId="4F1E7DBC" w:rsidR="003A2F1D" w:rsidRPr="00B83CF6" w:rsidRDefault="003A2F1D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</w:t>
            </w:r>
            <w:r w:rsidR="00DF4ABC">
              <w:rPr>
                <w:rFonts w:ascii="Arial" w:hAnsi="Arial" w:cs="Arial"/>
                <w:i/>
                <w:sz w:val="22"/>
                <w:szCs w:val="22"/>
                <w:lang w:val="en-US"/>
              </w:rPr>
              <w:t>Dec</w:t>
            </w:r>
            <w:r w:rsidR="00683DD0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21 </w:t>
            </w:r>
            <w:r w:rsidR="00683DD0">
              <w:rPr>
                <w:rFonts w:ascii="Arial" w:hAnsi="Arial" w:cs="Arial"/>
                <w:i/>
                <w:sz w:val="22"/>
                <w:szCs w:val="22"/>
                <w:lang w:val="en-US"/>
              </w:rPr>
              <w:t>–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 w:rsidR="00683DD0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Mar 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22</w:t>
            </w:r>
          </w:p>
        </w:tc>
      </w:tr>
    </w:tbl>
    <w:p w14:paraId="5A4B09FC" w14:textId="57DFBEDD" w:rsidR="00FF60B3" w:rsidRDefault="00415608" w:rsidP="00390C50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415608">
        <w:rPr>
          <w:rFonts w:ascii="Arial" w:hAnsi="Arial" w:cs="Arial"/>
          <w:sz w:val="22"/>
          <w:szCs w:val="22"/>
          <w:lang w:val="en-US"/>
        </w:rPr>
        <w:t>Artists and Guest Management Coordinator responsible for bringing celebrities to our Techfest event.</w:t>
      </w:r>
    </w:p>
    <w:p w14:paraId="6F9DD6AF" w14:textId="1BF9491F" w:rsidR="003A2F1D" w:rsidRPr="000C3BC8" w:rsidRDefault="007613AC" w:rsidP="003A2F1D">
      <w:pPr>
        <w:ind w:left="360"/>
        <w:rPr>
          <w:rFonts w:ascii="Arial" w:hAnsi="Arial" w:cs="Arial"/>
          <w:sz w:val="10"/>
          <w:szCs w:val="10"/>
          <w:lang w:val="en-US"/>
        </w:rPr>
      </w:pPr>
      <w:ins w:id="3" w:author="Shaista Baljee" w:date="2024-01-17T18:48:00Z">
        <w:r>
          <w:rPr>
            <w:rFonts w:ascii="Arial" w:hAnsi="Arial" w:cs="Arial"/>
            <w:sz w:val="10"/>
            <w:szCs w:val="10"/>
            <w:lang w:val="en-US"/>
          </w:rPr>
          <w:lastRenderedPageBreak/>
          <w:t xml:space="preserve">   </w:t>
        </w:r>
      </w:ins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6FA08A9B" w14:textId="77777777" w:rsidTr="000C3BC8">
        <w:tc>
          <w:tcPr>
            <w:tcW w:w="3856" w:type="pct"/>
          </w:tcPr>
          <w:p w14:paraId="1541E798" w14:textId="315B61A1" w:rsidR="003A2F1D" w:rsidRPr="00950FCE" w:rsidRDefault="008B4962" w:rsidP="000C3BC8">
            <w:pPr>
              <w:pStyle w:val="Heading5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Executive</w:t>
            </w:r>
            <w:r w:rsidR="003A2F1D">
              <w:rPr>
                <w:rFonts w:cs="Arial"/>
                <w:b w:val="0"/>
                <w:sz w:val="22"/>
                <w:szCs w:val="22"/>
              </w:rPr>
              <w:t xml:space="preserve">, </w:t>
            </w:r>
            <w:r>
              <w:rPr>
                <w:rFonts w:cs="Arial"/>
                <w:b w:val="0"/>
                <w:sz w:val="22"/>
                <w:szCs w:val="22"/>
              </w:rPr>
              <w:t xml:space="preserve">Social </w:t>
            </w:r>
            <w:r w:rsidR="008128C3">
              <w:rPr>
                <w:rFonts w:cs="Arial"/>
                <w:b w:val="0"/>
                <w:sz w:val="22"/>
                <w:szCs w:val="22"/>
              </w:rPr>
              <w:t>Impact</w:t>
            </w:r>
            <w:r w:rsidR="003A2F1D">
              <w:rPr>
                <w:rFonts w:cs="Arial"/>
                <w:b w:val="0"/>
                <w:sz w:val="22"/>
                <w:szCs w:val="22"/>
              </w:rPr>
              <w:t xml:space="preserve">, Mumbai, India </w:t>
            </w:r>
          </w:p>
        </w:tc>
        <w:tc>
          <w:tcPr>
            <w:tcW w:w="1144" w:type="pct"/>
          </w:tcPr>
          <w:p w14:paraId="1C5E7AFA" w14:textId="28A7113F" w:rsidR="003A2F1D" w:rsidRPr="006D5840" w:rsidRDefault="00B37864" w:rsidP="00B3786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  </w:t>
            </w:r>
            <w:r w:rsidR="006D5840">
              <w:rPr>
                <w:rFonts w:ascii="Arial" w:hAnsi="Arial" w:cs="Arial"/>
                <w:i/>
                <w:sz w:val="22"/>
                <w:szCs w:val="22"/>
                <w:lang w:val="en-US"/>
              </w:rPr>
              <w:t>Jan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</w:t>
            </w:r>
            <w:r w:rsidR="003A2F1D" w:rsidRPr="006D5840">
              <w:rPr>
                <w:rFonts w:ascii="Arial" w:hAnsi="Arial" w:cs="Arial"/>
                <w:i/>
                <w:sz w:val="22"/>
                <w:szCs w:val="22"/>
                <w:lang w:val="en-US"/>
              </w:rPr>
              <w:t>–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Mar</w:t>
            </w:r>
            <w:r w:rsidR="003A2F1D" w:rsidRPr="006D5840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4363A5D2" w14:textId="77777777" w:rsidR="00222232" w:rsidRDefault="00B47AA0" w:rsidP="00222232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</w:t>
      </w:r>
      <w:r w:rsidR="00630E17">
        <w:rPr>
          <w:rFonts w:ascii="Arial" w:hAnsi="Arial" w:cs="Arial"/>
          <w:sz w:val="22"/>
          <w:szCs w:val="22"/>
          <w:lang w:val="en-US"/>
        </w:rPr>
        <w:t>ublicity</w:t>
      </w:r>
      <w:r w:rsidR="003A2F1D" w:rsidRPr="001F4BAB">
        <w:rPr>
          <w:rFonts w:ascii="Arial" w:hAnsi="Arial" w:cs="Arial"/>
          <w:sz w:val="22"/>
          <w:szCs w:val="22"/>
          <w:lang w:val="en-US"/>
        </w:rPr>
        <w:t xml:space="preserve"> Team Volunteer </w:t>
      </w:r>
      <w:r w:rsidR="003A2F1D">
        <w:rPr>
          <w:rFonts w:ascii="Arial" w:hAnsi="Arial" w:cs="Arial"/>
          <w:sz w:val="22"/>
          <w:szCs w:val="22"/>
          <w:lang w:val="en-US"/>
        </w:rPr>
        <w:t xml:space="preserve">&amp; </w:t>
      </w:r>
      <w:r w:rsidR="00960042">
        <w:rPr>
          <w:rFonts w:ascii="Arial" w:hAnsi="Arial" w:cs="Arial"/>
          <w:sz w:val="22"/>
          <w:szCs w:val="22"/>
          <w:lang w:val="en-US"/>
        </w:rPr>
        <w:t>E</w:t>
      </w:r>
      <w:r w:rsidR="003A2F1D">
        <w:rPr>
          <w:rFonts w:ascii="Arial" w:hAnsi="Arial" w:cs="Arial"/>
          <w:sz w:val="22"/>
          <w:szCs w:val="22"/>
          <w:lang w:val="en-US"/>
        </w:rPr>
        <w:t xml:space="preserve">vent </w:t>
      </w:r>
      <w:r w:rsidR="00960042">
        <w:rPr>
          <w:rFonts w:ascii="Arial" w:hAnsi="Arial" w:cs="Arial"/>
          <w:sz w:val="22"/>
          <w:szCs w:val="22"/>
          <w:lang w:val="en-US"/>
        </w:rPr>
        <w:t>Co</w:t>
      </w:r>
      <w:r w:rsidR="003A2F1D">
        <w:rPr>
          <w:rFonts w:ascii="Arial" w:hAnsi="Arial" w:cs="Arial"/>
          <w:sz w:val="22"/>
          <w:szCs w:val="22"/>
          <w:lang w:val="en-US"/>
        </w:rPr>
        <w:t xml:space="preserve">ordinator for </w:t>
      </w:r>
      <w:r w:rsidR="008128C3">
        <w:rPr>
          <w:rFonts w:ascii="Arial" w:hAnsi="Arial" w:cs="Arial"/>
          <w:sz w:val="22"/>
          <w:szCs w:val="22"/>
          <w:lang w:val="en-US"/>
        </w:rPr>
        <w:t xml:space="preserve">Social </w:t>
      </w:r>
      <w:r w:rsidR="00AA1DB7">
        <w:rPr>
          <w:rFonts w:ascii="Arial" w:hAnsi="Arial" w:cs="Arial"/>
          <w:sz w:val="22"/>
          <w:szCs w:val="22"/>
          <w:lang w:val="en-US"/>
        </w:rPr>
        <w:t>Conclave</w:t>
      </w:r>
      <w:r w:rsidR="00A36EA2">
        <w:rPr>
          <w:rFonts w:ascii="Arial" w:hAnsi="Arial" w:cs="Arial"/>
          <w:sz w:val="22"/>
          <w:szCs w:val="22"/>
          <w:lang w:val="en-US"/>
        </w:rPr>
        <w:t>.</w:t>
      </w:r>
      <w:r w:rsidR="0022223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1C52ACA" w14:textId="5A7130A2" w:rsidR="00A36EA2" w:rsidRPr="00FF60B3" w:rsidRDefault="00A36EA2" w:rsidP="00222232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22232">
        <w:rPr>
          <w:rFonts w:ascii="Arial" w:hAnsi="Arial" w:cs="Arial"/>
          <w:sz w:val="22"/>
          <w:szCs w:val="22"/>
        </w:rPr>
        <w:t>Engaged and brought in the highest number of participants from across Maharashtra.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41"/>
        <w:gridCol w:w="2385"/>
      </w:tblGrid>
      <w:tr w:rsidR="003A2F1D" w:rsidRPr="00B83CF6" w14:paraId="67A7DAA1" w14:textId="77777777" w:rsidTr="000C3BC8">
        <w:tc>
          <w:tcPr>
            <w:tcW w:w="3856" w:type="pct"/>
          </w:tcPr>
          <w:p w14:paraId="53AA5F55" w14:textId="77777777" w:rsidR="00FF60B3" w:rsidRDefault="00FF60B3" w:rsidP="000C3BC8">
            <w:pPr>
              <w:pStyle w:val="Heading5"/>
              <w:rPr>
                <w:rFonts w:cs="Arial"/>
                <w:sz w:val="22"/>
                <w:szCs w:val="22"/>
              </w:rPr>
            </w:pPr>
          </w:p>
          <w:p w14:paraId="04265610" w14:textId="32ADE156" w:rsidR="003A2F1D" w:rsidRPr="00950FCE" w:rsidRDefault="003051F2" w:rsidP="000C3BC8">
            <w:pPr>
              <w:pStyle w:val="Heading5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Volunteer</w:t>
            </w:r>
            <w:r w:rsidR="003A2F1D">
              <w:rPr>
                <w:rFonts w:cs="Arial"/>
                <w:b w:val="0"/>
                <w:sz w:val="22"/>
                <w:szCs w:val="22"/>
              </w:rPr>
              <w:t xml:space="preserve">, </w:t>
            </w:r>
            <w:r w:rsidR="00D3317A">
              <w:rPr>
                <w:rFonts w:cs="Arial"/>
                <w:b w:val="0"/>
                <w:sz w:val="22"/>
                <w:szCs w:val="22"/>
              </w:rPr>
              <w:t>Serve Out Smiles</w:t>
            </w:r>
            <w:r w:rsidR="003A2F1D">
              <w:rPr>
                <w:rFonts w:cs="Arial"/>
                <w:b w:val="0"/>
                <w:sz w:val="22"/>
                <w:szCs w:val="22"/>
              </w:rPr>
              <w:t xml:space="preserve">, Mumbai, India </w:t>
            </w:r>
          </w:p>
        </w:tc>
        <w:tc>
          <w:tcPr>
            <w:tcW w:w="1144" w:type="pct"/>
          </w:tcPr>
          <w:p w14:paraId="4DC05C75" w14:textId="3EB78697" w:rsidR="003A2F1D" w:rsidRPr="00B83CF6" w:rsidRDefault="003A2F1D" w:rsidP="000C3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    </w:t>
            </w:r>
            <w:r w:rsidR="00495683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       </w:t>
            </w:r>
            <w:r w:rsidR="00B37864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Mar </w:t>
            </w:r>
            <w:r w:rsidR="00495683">
              <w:rPr>
                <w:rFonts w:ascii="Arial" w:hAnsi="Arial" w:cs="Arial"/>
                <w:i/>
                <w:sz w:val="22"/>
                <w:szCs w:val="22"/>
                <w:lang w:val="en-US"/>
              </w:rPr>
              <w:t>2022</w:t>
            </w:r>
          </w:p>
        </w:tc>
      </w:tr>
    </w:tbl>
    <w:p w14:paraId="08917922" w14:textId="10AC5961" w:rsidR="003A2F1D" w:rsidRPr="00D65F47" w:rsidRDefault="005E04EB" w:rsidP="003A2F1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30903">
        <w:rPr>
          <w:rFonts w:ascii="Arial" w:hAnsi="Arial" w:cs="Arial"/>
          <w:sz w:val="22"/>
          <w:szCs w:val="22"/>
          <w:lang w:val="en-US"/>
        </w:rPr>
        <w:t>Contributed to the campaign, supporting animal care and nourishmen</w:t>
      </w:r>
      <w:r>
        <w:rPr>
          <w:rFonts w:ascii="Arial" w:hAnsi="Arial" w:cs="Arial"/>
          <w:sz w:val="22"/>
          <w:szCs w:val="22"/>
          <w:lang w:val="en-US"/>
        </w:rPr>
        <w:t>t.</w:t>
      </w:r>
    </w:p>
    <w:p w14:paraId="327C59CF" w14:textId="77777777" w:rsidR="003A2F1D" w:rsidRDefault="003A2F1D" w:rsidP="003A2F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8E2FFD" w14:textId="77777777" w:rsidR="003A2F1D" w:rsidRPr="00FA5B49" w:rsidRDefault="003A2F1D" w:rsidP="003A2F1D">
      <w:pPr>
        <w:pStyle w:val="Heading3"/>
        <w:pBdr>
          <w:bottom w:val="single" w:sz="4" w:space="1" w:color="auto"/>
        </w:pBdr>
        <w:spacing w:before="0" w:after="60"/>
        <w:rPr>
          <w:rFonts w:ascii="Arial" w:hAnsi="Arial" w:cs="Arial"/>
          <w:sz w:val="12"/>
          <w:szCs w:val="12"/>
        </w:rPr>
      </w:pPr>
    </w:p>
    <w:p w14:paraId="54D3FC4A" w14:textId="77777777" w:rsidR="003A2F1D" w:rsidRPr="00B83CF6" w:rsidRDefault="003A2F1D" w:rsidP="003A2F1D">
      <w:pPr>
        <w:pStyle w:val="Heading3"/>
        <w:pBdr>
          <w:bottom w:val="single" w:sz="4" w:space="1" w:color="auto"/>
        </w:pBdr>
        <w:spacing w:before="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DESCRIPTION</w:t>
      </w:r>
    </w:p>
    <w:p w14:paraId="63CAEAAF" w14:textId="6E3E9534" w:rsidR="00EF7AFB" w:rsidRDefault="00DC3561" w:rsidP="00B24B0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C3561">
        <w:rPr>
          <w:rFonts w:ascii="Arial" w:hAnsi="Arial" w:cs="Arial"/>
          <w:b/>
          <w:bCs/>
          <w:sz w:val="22"/>
          <w:szCs w:val="22"/>
          <w:lang w:val="en-US"/>
        </w:rPr>
        <w:t>Multi-Objective Q-Learning for Adaptive Robot Cleaning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(2025)</w:t>
      </w:r>
    </w:p>
    <w:p w14:paraId="75D13344" w14:textId="45EE58A1" w:rsidR="00F57FF9" w:rsidRDefault="00EF7AFB" w:rsidP="00DC3561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DC3561">
        <w:rPr>
          <w:rFonts w:ascii="Arial" w:hAnsi="Arial" w:cs="Arial"/>
          <w:sz w:val="22"/>
          <w:szCs w:val="22"/>
          <w:lang w:val="en-US"/>
        </w:rPr>
        <w:t>Reinforcement Learning (RL) framework, specifically utilizing Q-learning, to train an autonomous cleaning agent capable of concurrently addressing four key objectives: path optimization, battery management, dirt detection and prioritization, and dynamic obstacle avoidance. We developed a high-fidelity simulation environment to train and evaluate the agent. Our results demonstrate significant improvements over baseline heuristic approaches, with the Q-learning agent achieving up to 28.5% reduction in path length for full coverage, a 40% increase in operational time through intelligent charging strategies, a 62% improvement in cleaning focus on high-dirt zones, and an 85% reduction in collisions with dynamic obstacles. This work highlights the potential of multi-objective RL to create more intelligent, efficient, and adaptive autonomous cleaning solutions.</w:t>
      </w:r>
    </w:p>
    <w:p w14:paraId="39CAFBDC" w14:textId="77777777" w:rsidR="004E2BF0" w:rsidRDefault="004E2BF0" w:rsidP="00DC356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7423BAA3" w14:textId="1293A94A" w:rsidR="00DC3561" w:rsidRDefault="004E2BF0" w:rsidP="00DC356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4E2BF0">
        <w:rPr>
          <w:rFonts w:ascii="Arial" w:hAnsi="Arial" w:cs="Arial"/>
          <w:b/>
          <w:bCs/>
          <w:sz w:val="22"/>
          <w:szCs w:val="22"/>
          <w:lang w:val="en-US"/>
        </w:rPr>
        <w:t>LawGIC-AI: A Context-Aware Agent-Driven Legal AI Chatbot for Indian Legislation using LLMs, RAG, and Semantic Search with Qdrant</w:t>
      </w:r>
      <w:r w:rsidR="00DD5048">
        <w:rPr>
          <w:rFonts w:ascii="Arial" w:hAnsi="Arial" w:cs="Arial"/>
          <w:b/>
          <w:bCs/>
          <w:sz w:val="22"/>
          <w:szCs w:val="22"/>
          <w:lang w:val="en-US"/>
        </w:rPr>
        <w:t xml:space="preserve"> (2025)</w:t>
      </w:r>
    </w:p>
    <w:p w14:paraId="4597AC23" w14:textId="5B92107C" w:rsidR="004E2BF0" w:rsidRDefault="00375044" w:rsidP="0037504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project</w:t>
      </w:r>
      <w:r w:rsidRPr="00375044">
        <w:rPr>
          <w:rFonts w:ascii="Arial" w:hAnsi="Arial" w:cs="Arial"/>
          <w:sz w:val="22"/>
          <w:szCs w:val="22"/>
          <w:lang w:val="en-US"/>
        </w:rPr>
        <w:t xml:space="preserve"> showcas</w:t>
      </w:r>
      <w:r>
        <w:rPr>
          <w:rFonts w:ascii="Arial" w:hAnsi="Arial" w:cs="Arial"/>
          <w:sz w:val="22"/>
          <w:szCs w:val="22"/>
          <w:lang w:val="en-US"/>
        </w:rPr>
        <w:t>ing</w:t>
      </w:r>
      <w:r w:rsidRPr="00375044">
        <w:rPr>
          <w:rFonts w:ascii="Arial" w:hAnsi="Arial" w:cs="Arial"/>
          <w:sz w:val="22"/>
          <w:szCs w:val="22"/>
          <w:lang w:val="en-US"/>
        </w:rPr>
        <w:t xml:space="preserve"> a hybrid Retrieval-Augmented Generation strategy designed for legal applications, striking a balance between the strength of generative-AI, safety, and legal precision. We designed the system leveraging Streamlit, which offers an intuitive and easy-to-use user interface that also facilitates the deployment of our web application. Completeness of 70%, correctness of 90%, and retrieval accuracy of 80% have all been attained by our chatbot.</w:t>
      </w:r>
    </w:p>
    <w:p w14:paraId="3390D98F" w14:textId="77777777" w:rsidR="00375044" w:rsidRDefault="00375044" w:rsidP="0037504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3EFCE408" w14:textId="2C63E2AD" w:rsidR="00375044" w:rsidRPr="005F1255" w:rsidRDefault="00DD5048" w:rsidP="0037504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</w:rPr>
        <w:t xml:space="preserve">Generating </w:t>
      </w:r>
      <w:r w:rsidR="005F1255" w:rsidRPr="005F1255">
        <w:rPr>
          <w:rFonts w:ascii="Arial" w:hAnsi="Arial" w:cs="Arial"/>
          <w:b/>
          <w:bCs/>
          <w:sz w:val="22"/>
          <w:szCs w:val="22"/>
        </w:rPr>
        <w:t>3D Model from 2D Image</w:t>
      </w:r>
      <w:r>
        <w:rPr>
          <w:rFonts w:ascii="Arial" w:hAnsi="Arial" w:cs="Arial"/>
          <w:b/>
          <w:bCs/>
          <w:sz w:val="22"/>
          <w:szCs w:val="22"/>
        </w:rPr>
        <w:t xml:space="preserve"> (2025)</w:t>
      </w:r>
    </w:p>
    <w:p w14:paraId="424C3683" w14:textId="77777777" w:rsidR="009634D5" w:rsidRPr="009634D5" w:rsidRDefault="009634D5" w:rsidP="009634D5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9634D5">
        <w:rPr>
          <w:rFonts w:ascii="Arial" w:hAnsi="Arial" w:cs="Arial"/>
          <w:sz w:val="22"/>
          <w:szCs w:val="22"/>
          <w:lang w:val="en-US"/>
        </w:rPr>
        <w:t>Generating point clouds with OpenAI’s Point-E and refining them into a mesh using Marching Cubes</w:t>
      </w:r>
    </w:p>
    <w:p w14:paraId="62904907" w14:textId="607B4B0B" w:rsidR="00F57FF9" w:rsidRPr="009634D5" w:rsidRDefault="009634D5" w:rsidP="009634D5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9634D5">
        <w:rPr>
          <w:rFonts w:ascii="Arial" w:hAnsi="Arial" w:cs="Arial"/>
          <w:sz w:val="22"/>
          <w:szCs w:val="22"/>
          <w:lang w:val="en-US"/>
        </w:rPr>
        <w:t>Using Microsoft MoGe for depth estimation.</w:t>
      </w:r>
    </w:p>
    <w:p w14:paraId="363F42AA" w14:textId="77777777" w:rsidR="005F1255" w:rsidRDefault="005F1255" w:rsidP="00B24B0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920AB6D" w14:textId="75A8AA0A" w:rsidR="00B24B09" w:rsidRPr="00B24B09" w:rsidRDefault="00B24B09" w:rsidP="00B24B0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B24B09">
        <w:rPr>
          <w:rFonts w:ascii="Arial" w:hAnsi="Arial" w:cs="Arial"/>
          <w:b/>
          <w:bCs/>
          <w:sz w:val="22"/>
          <w:szCs w:val="22"/>
          <w:lang w:val="en-US"/>
        </w:rPr>
        <w:t>NewsGenius: Multilingual NLP System for Translation, Summarization, and Sentiment Analysis</w:t>
      </w:r>
      <w:r w:rsidR="00B81B42">
        <w:rPr>
          <w:rFonts w:ascii="Arial" w:hAnsi="Arial" w:cs="Arial"/>
          <w:b/>
          <w:bCs/>
          <w:sz w:val="22"/>
          <w:szCs w:val="22"/>
          <w:lang w:val="en-US"/>
        </w:rPr>
        <w:t xml:space="preserve"> (2024)</w:t>
      </w:r>
    </w:p>
    <w:p w14:paraId="3F57A015" w14:textId="7A990291" w:rsidR="00B24B09" w:rsidRPr="00B24B09" w:rsidRDefault="00B24B09" w:rsidP="00B24B09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B24B09">
        <w:rPr>
          <w:rFonts w:ascii="Arial" w:hAnsi="Arial" w:cs="Arial"/>
          <w:sz w:val="22"/>
          <w:szCs w:val="22"/>
          <w:lang w:val="en-US"/>
        </w:rPr>
        <w:t>Developed a system leveraging Python, PyTorch, and NLP libraries to translate, summarize, and analyze sentiment of articles in 7 languages, achieving high accuracy in translation, summarization, and sentiment analysis.</w:t>
      </w:r>
    </w:p>
    <w:p w14:paraId="341A8E31" w14:textId="5CD7013E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696EFF">
        <w:rPr>
          <w:rFonts w:ascii="Arial" w:hAnsi="Arial" w:cs="Arial"/>
          <w:b/>
          <w:bCs/>
          <w:sz w:val="22"/>
          <w:szCs w:val="22"/>
          <w:lang w:val="en-US"/>
        </w:rPr>
        <w:t>Fashion MNIST GAN Implementation (2024)</w:t>
      </w:r>
    </w:p>
    <w:p w14:paraId="79CDB86D" w14:textId="77777777" w:rsidR="00696EFF" w:rsidRPr="00696EFF" w:rsidRDefault="00696EFF" w:rsidP="00696E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696EFF">
        <w:rPr>
          <w:rFonts w:ascii="Arial" w:hAnsi="Arial" w:cs="Arial"/>
          <w:sz w:val="22"/>
          <w:szCs w:val="22"/>
          <w:lang w:val="en-US"/>
        </w:rPr>
        <w:t>Trained a Generative Adversarial Network (GAN) using TensorFlow and Keras to autonomously generate fashion items resembling provided data.</w:t>
      </w:r>
    </w:p>
    <w:p w14:paraId="64292A80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1A5068EA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696EFF">
        <w:rPr>
          <w:rFonts w:ascii="Arial" w:hAnsi="Arial" w:cs="Arial"/>
          <w:b/>
          <w:bCs/>
          <w:sz w:val="22"/>
          <w:szCs w:val="22"/>
          <w:lang w:val="en-US"/>
        </w:rPr>
        <w:t>Predictive Modeling of Student Dropout in Higher Education (2023)</w:t>
      </w:r>
    </w:p>
    <w:p w14:paraId="19D58884" w14:textId="77777777" w:rsidR="00696EFF" w:rsidRPr="00696EFF" w:rsidRDefault="00696EFF" w:rsidP="00696E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696EFF">
        <w:rPr>
          <w:rFonts w:ascii="Arial" w:hAnsi="Arial" w:cs="Arial"/>
          <w:sz w:val="22"/>
          <w:szCs w:val="22"/>
          <w:lang w:val="en-US"/>
        </w:rPr>
        <w:t>Developed a logistic regression model with Scikit-learn to predict student dropout rates using demographic and academic data, enabling targeted retention strategies.</w:t>
      </w:r>
    </w:p>
    <w:p w14:paraId="2FE2E993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2F277A08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696EFF">
        <w:rPr>
          <w:rFonts w:ascii="Arial" w:hAnsi="Arial" w:cs="Arial"/>
          <w:b/>
          <w:bCs/>
          <w:sz w:val="22"/>
          <w:szCs w:val="22"/>
          <w:lang w:val="en-US"/>
        </w:rPr>
        <w:t>Expense Management REST API (2023)</w:t>
      </w:r>
    </w:p>
    <w:p w14:paraId="18813F47" w14:textId="77777777" w:rsidR="00696EFF" w:rsidRPr="00696EFF" w:rsidRDefault="00696EFF" w:rsidP="00696E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696EFF">
        <w:rPr>
          <w:rFonts w:ascii="Arial" w:hAnsi="Arial" w:cs="Arial"/>
          <w:sz w:val="22"/>
          <w:szCs w:val="22"/>
          <w:lang w:val="en-US"/>
        </w:rPr>
        <w:t>Built a production-ready REST API in Spring Boot 3, integrating JPA, Spring Security 6, JWT, and MySQL, and deployed the application.</w:t>
      </w:r>
    </w:p>
    <w:p w14:paraId="31654D60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165639C3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696EFF">
        <w:rPr>
          <w:rFonts w:ascii="Arial" w:hAnsi="Arial" w:cs="Arial"/>
          <w:b/>
          <w:bCs/>
          <w:sz w:val="22"/>
          <w:szCs w:val="22"/>
          <w:lang w:val="en-US"/>
        </w:rPr>
        <w:t>Power BI Report for Company Insights (2023)</w:t>
      </w:r>
    </w:p>
    <w:p w14:paraId="04F2B82C" w14:textId="77777777" w:rsidR="00696EFF" w:rsidRPr="00696EFF" w:rsidRDefault="00696EFF" w:rsidP="00696EF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696EFF">
        <w:rPr>
          <w:rFonts w:ascii="Arial" w:hAnsi="Arial" w:cs="Arial"/>
          <w:sz w:val="22"/>
          <w:szCs w:val="22"/>
          <w:lang w:val="en-US"/>
        </w:rPr>
        <w:t>Created and visualized interactive dashboards in Power BI to transform raw data into actionable insights.</w:t>
      </w:r>
    </w:p>
    <w:p w14:paraId="6E902AA7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2BC12B20" w14:textId="77777777" w:rsidR="00696EFF" w:rsidRPr="00F005DD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F005DD">
        <w:rPr>
          <w:rFonts w:ascii="Arial" w:hAnsi="Arial" w:cs="Arial"/>
          <w:b/>
          <w:bCs/>
          <w:sz w:val="22"/>
          <w:szCs w:val="22"/>
          <w:lang w:val="en-US"/>
        </w:rPr>
        <w:t>Threat Image Detection (2022)</w:t>
      </w:r>
    </w:p>
    <w:p w14:paraId="2CA0382D" w14:textId="77777777" w:rsidR="00696EFF" w:rsidRPr="007760BA" w:rsidRDefault="00696EFF" w:rsidP="007760B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7760BA">
        <w:rPr>
          <w:rFonts w:ascii="Arial" w:hAnsi="Arial" w:cs="Arial"/>
          <w:sz w:val="22"/>
          <w:szCs w:val="22"/>
          <w:lang w:val="en-US"/>
        </w:rPr>
        <w:t>Implemented a Python-based computer vision solution to detect and identify threat images in backgrounds using advanced libraries.</w:t>
      </w:r>
    </w:p>
    <w:p w14:paraId="1997F01D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74E3533C" w14:textId="77777777" w:rsidR="00696EFF" w:rsidRPr="007760BA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7760BA">
        <w:rPr>
          <w:rFonts w:ascii="Arial" w:hAnsi="Arial" w:cs="Arial"/>
          <w:b/>
          <w:bCs/>
          <w:sz w:val="22"/>
          <w:szCs w:val="22"/>
          <w:lang w:val="en-US"/>
        </w:rPr>
        <w:t>Career Guidance Website (2022)</w:t>
      </w:r>
    </w:p>
    <w:p w14:paraId="4FFD28AC" w14:textId="77777777" w:rsidR="00696EFF" w:rsidRPr="007760BA" w:rsidRDefault="00696EFF" w:rsidP="007760B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7760BA">
        <w:rPr>
          <w:rFonts w:ascii="Arial" w:hAnsi="Arial" w:cs="Arial"/>
          <w:sz w:val="22"/>
          <w:szCs w:val="22"/>
          <w:lang w:val="en-US"/>
        </w:rPr>
        <w:t>Developed a website with HTML, CSS, and JavaScript to help students explore career options with detailed field information.</w:t>
      </w:r>
    </w:p>
    <w:p w14:paraId="3E0E1C56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3E61DE84" w14:textId="77777777" w:rsidR="00696EFF" w:rsidRPr="007760BA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7760BA">
        <w:rPr>
          <w:rFonts w:ascii="Arial" w:hAnsi="Arial" w:cs="Arial"/>
          <w:b/>
          <w:bCs/>
          <w:sz w:val="22"/>
          <w:szCs w:val="22"/>
          <w:lang w:val="en-US"/>
        </w:rPr>
        <w:t>Gym Lifestyle Website (2021)</w:t>
      </w:r>
    </w:p>
    <w:p w14:paraId="4BA24E89" w14:textId="77777777" w:rsidR="00696EFF" w:rsidRPr="007760BA" w:rsidRDefault="00696EFF" w:rsidP="007760B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7760BA">
        <w:rPr>
          <w:rFonts w:ascii="Arial" w:hAnsi="Arial" w:cs="Arial"/>
          <w:sz w:val="22"/>
          <w:szCs w:val="22"/>
          <w:lang w:val="en-US"/>
        </w:rPr>
        <w:t>Designed a gym-focused website using HTML, CSS, JS, and PHP to provide exercise routines, techniques, and healthy diet plans.</w:t>
      </w:r>
    </w:p>
    <w:p w14:paraId="2CABBCC8" w14:textId="77777777" w:rsidR="00696EFF" w:rsidRPr="00696EFF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5376046B" w14:textId="77777777" w:rsidR="00696EFF" w:rsidRPr="007760BA" w:rsidRDefault="00696EFF" w:rsidP="00696E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7760BA">
        <w:rPr>
          <w:rFonts w:ascii="Arial" w:hAnsi="Arial" w:cs="Arial"/>
          <w:b/>
          <w:bCs/>
          <w:sz w:val="22"/>
          <w:szCs w:val="22"/>
          <w:lang w:val="en-US"/>
        </w:rPr>
        <w:t>Food Management Application (2020)</w:t>
      </w:r>
    </w:p>
    <w:p w14:paraId="680D960D" w14:textId="71946CD0" w:rsidR="003608E5" w:rsidRPr="007760BA" w:rsidRDefault="00696EFF" w:rsidP="007760B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7760BA">
        <w:rPr>
          <w:rFonts w:ascii="Arial" w:hAnsi="Arial" w:cs="Arial"/>
          <w:sz w:val="22"/>
          <w:szCs w:val="22"/>
          <w:lang w:val="en-US"/>
        </w:rPr>
        <w:t>Built a C++ application for calculating food bills, streamlining the billing process for users.</w:t>
      </w:r>
    </w:p>
    <w:sectPr w:rsidR="003608E5" w:rsidRPr="007760BA" w:rsidSect="00530C0C">
      <w:pgSz w:w="12240" w:h="15840" w:code="1"/>
      <w:pgMar w:top="547" w:right="907" w:bottom="720" w:left="9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2EB0"/>
    <w:multiLevelType w:val="hybridMultilevel"/>
    <w:tmpl w:val="C3D0B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25A82"/>
    <w:multiLevelType w:val="hybridMultilevel"/>
    <w:tmpl w:val="13620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1336"/>
    <w:multiLevelType w:val="hybridMultilevel"/>
    <w:tmpl w:val="718A4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C792B"/>
    <w:multiLevelType w:val="hybridMultilevel"/>
    <w:tmpl w:val="5EC0719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76B2E"/>
    <w:multiLevelType w:val="hybridMultilevel"/>
    <w:tmpl w:val="4CE08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C136A"/>
    <w:multiLevelType w:val="hybridMultilevel"/>
    <w:tmpl w:val="6CC8D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1781B"/>
    <w:multiLevelType w:val="hybridMultilevel"/>
    <w:tmpl w:val="B0E49CD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55FF8"/>
    <w:multiLevelType w:val="hybridMultilevel"/>
    <w:tmpl w:val="07B6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53B91"/>
    <w:multiLevelType w:val="hybridMultilevel"/>
    <w:tmpl w:val="B0042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6EF3"/>
    <w:multiLevelType w:val="hybridMultilevel"/>
    <w:tmpl w:val="4A6A1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C669E"/>
    <w:multiLevelType w:val="hybridMultilevel"/>
    <w:tmpl w:val="FAB22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F22F3"/>
    <w:multiLevelType w:val="hybridMultilevel"/>
    <w:tmpl w:val="FA1227F2"/>
    <w:lvl w:ilvl="0" w:tplc="E98A1A14">
      <w:start w:val="2021"/>
      <w:numFmt w:val="decimal"/>
      <w:lvlText w:val="%1"/>
      <w:lvlJc w:val="left"/>
      <w:pPr>
        <w:ind w:left="1235" w:hanging="5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778D36C5"/>
    <w:multiLevelType w:val="hybridMultilevel"/>
    <w:tmpl w:val="928A5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2A5B2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F5D8E"/>
    <w:multiLevelType w:val="hybridMultilevel"/>
    <w:tmpl w:val="BD760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1867178">
    <w:abstractNumId w:val="3"/>
  </w:num>
  <w:num w:numId="2" w16cid:durableId="218175182">
    <w:abstractNumId w:val="8"/>
  </w:num>
  <w:num w:numId="3" w16cid:durableId="1324159703">
    <w:abstractNumId w:val="9"/>
  </w:num>
  <w:num w:numId="4" w16cid:durableId="1699086688">
    <w:abstractNumId w:val="12"/>
  </w:num>
  <w:num w:numId="5" w16cid:durableId="789010606">
    <w:abstractNumId w:val="10"/>
  </w:num>
  <w:num w:numId="6" w16cid:durableId="2019500773">
    <w:abstractNumId w:val="6"/>
  </w:num>
  <w:num w:numId="7" w16cid:durableId="1425302534">
    <w:abstractNumId w:val="13"/>
  </w:num>
  <w:num w:numId="8" w16cid:durableId="1163810685">
    <w:abstractNumId w:val="2"/>
  </w:num>
  <w:num w:numId="9" w16cid:durableId="915937773">
    <w:abstractNumId w:val="7"/>
  </w:num>
  <w:num w:numId="10" w16cid:durableId="286621328">
    <w:abstractNumId w:val="4"/>
  </w:num>
  <w:num w:numId="11" w16cid:durableId="2135249607">
    <w:abstractNumId w:val="11"/>
  </w:num>
  <w:num w:numId="12" w16cid:durableId="1819572055">
    <w:abstractNumId w:val="0"/>
  </w:num>
  <w:num w:numId="13" w16cid:durableId="488593524">
    <w:abstractNumId w:val="1"/>
  </w:num>
  <w:num w:numId="14" w16cid:durableId="102539824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aista Baljee">
    <w15:presenceInfo w15:providerId="None" w15:userId="Shaista Balj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1D"/>
    <w:rsid w:val="00015331"/>
    <w:rsid w:val="00047F82"/>
    <w:rsid w:val="00083FC2"/>
    <w:rsid w:val="000855B8"/>
    <w:rsid w:val="00095D0C"/>
    <w:rsid w:val="000A04E3"/>
    <w:rsid w:val="00122F9E"/>
    <w:rsid w:val="001C632C"/>
    <w:rsid w:val="001D2D4B"/>
    <w:rsid w:val="001D4302"/>
    <w:rsid w:val="001E7AB3"/>
    <w:rsid w:val="00222232"/>
    <w:rsid w:val="00224226"/>
    <w:rsid w:val="00230903"/>
    <w:rsid w:val="002620EB"/>
    <w:rsid w:val="00262D5B"/>
    <w:rsid w:val="002B2665"/>
    <w:rsid w:val="003051F2"/>
    <w:rsid w:val="00327567"/>
    <w:rsid w:val="00346472"/>
    <w:rsid w:val="00356C1C"/>
    <w:rsid w:val="003608E5"/>
    <w:rsid w:val="00375044"/>
    <w:rsid w:val="00390C50"/>
    <w:rsid w:val="003A2F1D"/>
    <w:rsid w:val="00415608"/>
    <w:rsid w:val="00415EDE"/>
    <w:rsid w:val="00474499"/>
    <w:rsid w:val="0049368F"/>
    <w:rsid w:val="00494426"/>
    <w:rsid w:val="00495683"/>
    <w:rsid w:val="0049764A"/>
    <w:rsid w:val="004E1FFD"/>
    <w:rsid w:val="004E2BF0"/>
    <w:rsid w:val="00504ADD"/>
    <w:rsid w:val="00524EB9"/>
    <w:rsid w:val="005279D1"/>
    <w:rsid w:val="00530C0C"/>
    <w:rsid w:val="00537F67"/>
    <w:rsid w:val="005518EA"/>
    <w:rsid w:val="005865C0"/>
    <w:rsid w:val="005971E7"/>
    <w:rsid w:val="005E04EB"/>
    <w:rsid w:val="005F1255"/>
    <w:rsid w:val="00622DF8"/>
    <w:rsid w:val="00626FCC"/>
    <w:rsid w:val="00630E17"/>
    <w:rsid w:val="006333E7"/>
    <w:rsid w:val="006351B5"/>
    <w:rsid w:val="00663286"/>
    <w:rsid w:val="0066466E"/>
    <w:rsid w:val="0066599F"/>
    <w:rsid w:val="00675B89"/>
    <w:rsid w:val="00683DD0"/>
    <w:rsid w:val="00695C7B"/>
    <w:rsid w:val="00696EFF"/>
    <w:rsid w:val="0069769C"/>
    <w:rsid w:val="006B66E5"/>
    <w:rsid w:val="006D5840"/>
    <w:rsid w:val="00726249"/>
    <w:rsid w:val="007613AC"/>
    <w:rsid w:val="007760BA"/>
    <w:rsid w:val="007810C3"/>
    <w:rsid w:val="007A46CF"/>
    <w:rsid w:val="007B530E"/>
    <w:rsid w:val="007F6E07"/>
    <w:rsid w:val="00805C76"/>
    <w:rsid w:val="00806A7E"/>
    <w:rsid w:val="0080742A"/>
    <w:rsid w:val="008128C3"/>
    <w:rsid w:val="00833289"/>
    <w:rsid w:val="008859B5"/>
    <w:rsid w:val="008B4962"/>
    <w:rsid w:val="008C51A7"/>
    <w:rsid w:val="008D562D"/>
    <w:rsid w:val="008E0C4F"/>
    <w:rsid w:val="009028F4"/>
    <w:rsid w:val="00936EA4"/>
    <w:rsid w:val="00960042"/>
    <w:rsid w:val="009634D5"/>
    <w:rsid w:val="0096445F"/>
    <w:rsid w:val="00974328"/>
    <w:rsid w:val="00A00F94"/>
    <w:rsid w:val="00A36EA2"/>
    <w:rsid w:val="00A66F03"/>
    <w:rsid w:val="00A80F31"/>
    <w:rsid w:val="00A869B2"/>
    <w:rsid w:val="00A879F0"/>
    <w:rsid w:val="00AA1DB7"/>
    <w:rsid w:val="00AC479A"/>
    <w:rsid w:val="00B217D1"/>
    <w:rsid w:val="00B24B09"/>
    <w:rsid w:val="00B37864"/>
    <w:rsid w:val="00B47AA0"/>
    <w:rsid w:val="00B54A60"/>
    <w:rsid w:val="00B81B42"/>
    <w:rsid w:val="00BA00FC"/>
    <w:rsid w:val="00BA2767"/>
    <w:rsid w:val="00BB4C85"/>
    <w:rsid w:val="00BB6E71"/>
    <w:rsid w:val="00BC069C"/>
    <w:rsid w:val="00BC0F52"/>
    <w:rsid w:val="00C14849"/>
    <w:rsid w:val="00C32129"/>
    <w:rsid w:val="00C33E2C"/>
    <w:rsid w:val="00C87371"/>
    <w:rsid w:val="00CF1977"/>
    <w:rsid w:val="00D234D8"/>
    <w:rsid w:val="00D303BE"/>
    <w:rsid w:val="00D3269D"/>
    <w:rsid w:val="00D3317A"/>
    <w:rsid w:val="00D63E52"/>
    <w:rsid w:val="00D65F47"/>
    <w:rsid w:val="00D732B3"/>
    <w:rsid w:val="00D90B03"/>
    <w:rsid w:val="00D9746C"/>
    <w:rsid w:val="00DA519F"/>
    <w:rsid w:val="00DB7639"/>
    <w:rsid w:val="00DB7FBB"/>
    <w:rsid w:val="00DC3561"/>
    <w:rsid w:val="00DD5048"/>
    <w:rsid w:val="00DE4F43"/>
    <w:rsid w:val="00DF4ABC"/>
    <w:rsid w:val="00E00F23"/>
    <w:rsid w:val="00E234EE"/>
    <w:rsid w:val="00E24F32"/>
    <w:rsid w:val="00E266F2"/>
    <w:rsid w:val="00E74ADF"/>
    <w:rsid w:val="00E80AD1"/>
    <w:rsid w:val="00E8226F"/>
    <w:rsid w:val="00E966EB"/>
    <w:rsid w:val="00EA10FD"/>
    <w:rsid w:val="00EC4874"/>
    <w:rsid w:val="00EF7AFB"/>
    <w:rsid w:val="00F005DD"/>
    <w:rsid w:val="00F472AA"/>
    <w:rsid w:val="00F54667"/>
    <w:rsid w:val="00F57FF9"/>
    <w:rsid w:val="00F62433"/>
    <w:rsid w:val="00F83DE5"/>
    <w:rsid w:val="00FA54F9"/>
    <w:rsid w:val="00FA6DD9"/>
    <w:rsid w:val="00FB4089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B6CA9"/>
  <w15:chartTrackingRefBased/>
  <w15:docId w15:val="{C42BBBE4-D7F2-4353-8E3F-BD8AD8B3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0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A2F1D"/>
    <w:pPr>
      <w:keepNext/>
      <w:autoSpaceDE w:val="0"/>
      <w:autoSpaceDN w:val="0"/>
      <w:adjustRightInd w:val="0"/>
      <w:spacing w:before="60" w:after="20"/>
      <w:outlineLvl w:val="2"/>
    </w:pPr>
    <w:rPr>
      <w:rFonts w:ascii="Courier New" w:hAnsi="Courier New"/>
      <w:b/>
      <w:sz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3A2F1D"/>
    <w:pPr>
      <w:keepNext/>
      <w:autoSpaceDE w:val="0"/>
      <w:autoSpaceDN w:val="0"/>
      <w:adjustRightInd w:val="0"/>
      <w:jc w:val="both"/>
      <w:outlineLvl w:val="4"/>
    </w:pPr>
    <w:rPr>
      <w:rFonts w:ascii="Arial" w:hAnsi="Arial"/>
      <w:b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2F1D"/>
    <w:rPr>
      <w:rFonts w:ascii="Courier New" w:eastAsia="Times New Roman" w:hAnsi="Courier New" w:cs="Times New Roman"/>
      <w:b/>
      <w:kern w:val="0"/>
      <w:sz w:val="28"/>
      <w:szCs w:val="20"/>
      <w:lang w:val="en-US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3A2F1D"/>
    <w:rPr>
      <w:rFonts w:ascii="Arial" w:eastAsia="Times New Roman" w:hAnsi="Arial" w:cs="Times New Roman"/>
      <w:b/>
      <w:kern w:val="0"/>
      <w:sz w:val="21"/>
      <w:szCs w:val="20"/>
      <w:lang w:val="en-US" w:eastAsia="en-GB"/>
      <w14:ligatures w14:val="none"/>
    </w:rPr>
  </w:style>
  <w:style w:type="paragraph" w:styleId="Title">
    <w:name w:val="Title"/>
    <w:basedOn w:val="Normal"/>
    <w:link w:val="TitleChar"/>
    <w:qFormat/>
    <w:rsid w:val="003A2F1D"/>
    <w:pPr>
      <w:pBdr>
        <w:bottom w:val="single" w:sz="4" w:space="7" w:color="auto"/>
      </w:pBdr>
      <w:autoSpaceDE w:val="0"/>
      <w:autoSpaceDN w:val="0"/>
      <w:adjustRightInd w:val="0"/>
      <w:jc w:val="center"/>
    </w:pPr>
    <w:rPr>
      <w:rFonts w:ascii="Courier New" w:hAnsi="Courier New"/>
      <w:b/>
      <w:sz w:val="36"/>
      <w:lang w:val="en-US"/>
    </w:rPr>
  </w:style>
  <w:style w:type="character" w:customStyle="1" w:styleId="TitleChar">
    <w:name w:val="Title Char"/>
    <w:basedOn w:val="DefaultParagraphFont"/>
    <w:link w:val="Title"/>
    <w:rsid w:val="003A2F1D"/>
    <w:rPr>
      <w:rFonts w:ascii="Courier New" w:eastAsia="Times New Roman" w:hAnsi="Courier New" w:cs="Times New Roman"/>
      <w:b/>
      <w:kern w:val="0"/>
      <w:sz w:val="36"/>
      <w:szCs w:val="20"/>
      <w:lang w:val="en-US" w:eastAsia="en-GB"/>
      <w14:ligatures w14:val="none"/>
    </w:rPr>
  </w:style>
  <w:style w:type="character" w:styleId="CommentReference">
    <w:name w:val="annotation reference"/>
    <w:rsid w:val="003A2F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2F1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F1D"/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A2F1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F1D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GB"/>
      <w14:ligatures w14:val="none"/>
    </w:rPr>
  </w:style>
  <w:style w:type="paragraph" w:styleId="Revision">
    <w:name w:val="Revision"/>
    <w:hidden/>
    <w:uiPriority w:val="99"/>
    <w:semiHidden/>
    <w:rsid w:val="007613A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A10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882</Words>
  <Characters>5546</Characters>
  <Application>Microsoft Office Word</Application>
  <DocSecurity>0</DocSecurity>
  <Lines>138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Ammayath</dc:creator>
  <cp:keywords/>
  <dc:description/>
  <cp:lastModifiedBy>DRUMIL KOTECHA - 70321019052</cp:lastModifiedBy>
  <cp:revision>135</cp:revision>
  <dcterms:created xsi:type="dcterms:W3CDTF">2024-01-17T13:24:00Z</dcterms:created>
  <dcterms:modified xsi:type="dcterms:W3CDTF">2025-05-19T12:00:00Z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43616241870ce89b763a932fce5e96ed75a027384e270b73a721e55b388ba282</vt:lpwstr>
  </property>
</Properties>
</file>